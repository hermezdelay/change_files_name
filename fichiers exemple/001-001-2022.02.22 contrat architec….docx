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4D19" w14:textId="77777777" w:rsidR="00F41C95" w:rsidRPr="003B46FB" w:rsidRDefault="00E81634" w:rsidP="006E1081">
      <w:pPr>
        <w:jc w:val="center"/>
        <w:rPr>
          <w:rFonts w:ascii="Verdana" w:hAnsi="Verdana"/>
          <w:sz w:val="28"/>
        </w:rPr>
      </w:pPr>
      <w:r w:rsidRPr="000232C1">
        <w:rPr>
          <w:rFonts w:ascii="Verdana" w:hAnsi="Verdana" w:cs="Arial"/>
          <w:b/>
          <w:noProof/>
          <w:sz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i1025" type="#_x0000_t75" style="width:156pt;height:121.15pt;visibility:visible">
            <v:imagedata r:id="rId8" o:title=""/>
          </v:shape>
        </w:pict>
      </w:r>
    </w:p>
    <w:p w14:paraId="045AB3F1" w14:textId="77777777" w:rsidR="00EE1972" w:rsidRPr="003B46FB" w:rsidRDefault="00EE1972" w:rsidP="00EE1972">
      <w:pPr>
        <w:jc w:val="center"/>
        <w:rPr>
          <w:rFonts w:ascii="Verdana" w:hAnsi="Verdana"/>
          <w:sz w:val="28"/>
        </w:rPr>
      </w:pPr>
    </w:p>
    <w:p w14:paraId="26B5E1C5" w14:textId="77777777" w:rsidR="00796AF9" w:rsidRPr="003B46FB" w:rsidRDefault="00E81634" w:rsidP="006E1081">
      <w:pPr>
        <w:jc w:val="center"/>
        <w:rPr>
          <w:rFonts w:ascii="Verdana" w:hAnsi="Verdana"/>
          <w:sz w:val="28"/>
        </w:rPr>
      </w:pPr>
      <w:r w:rsidRPr="003733EE">
        <w:rPr>
          <w:rFonts w:ascii="Verdana" w:hAnsi="Verdana"/>
          <w:noProof/>
          <w:sz w:val="28"/>
        </w:rPr>
        <w:pict>
          <v:shape id="Image 3" o:spid="_x0000_i1026" type="#_x0000_t75" style="width:162.75pt;height:100.5pt;visibility:visible">
            <v:imagedata r:id="rId9" o:title=""/>
          </v:shape>
        </w:pict>
      </w:r>
    </w:p>
    <w:p w14:paraId="2AA30567" w14:textId="77777777" w:rsidR="00796AF9" w:rsidRPr="003B46FB" w:rsidRDefault="00796AF9" w:rsidP="00EE1972">
      <w:pPr>
        <w:jc w:val="center"/>
        <w:rPr>
          <w:rFonts w:ascii="Verdana" w:hAnsi="Verdana"/>
          <w:sz w:val="28"/>
        </w:rPr>
      </w:pPr>
    </w:p>
    <w:p w14:paraId="4B131B28" w14:textId="77777777" w:rsidR="00796AF9" w:rsidRPr="003B46FB" w:rsidRDefault="00796AF9" w:rsidP="006E1081">
      <w:pPr>
        <w:rPr>
          <w:rFonts w:ascii="Verdana" w:hAnsi="Verdana"/>
          <w:sz w:val="28"/>
        </w:rPr>
      </w:pPr>
    </w:p>
    <w:p w14:paraId="3705A619" w14:textId="77777777" w:rsidR="00EE1972" w:rsidRPr="003B46FB" w:rsidRDefault="00EE1972" w:rsidP="00EE1972">
      <w:pPr>
        <w:jc w:val="center"/>
        <w:rPr>
          <w:rFonts w:ascii="Verdana" w:hAnsi="Verdana"/>
          <w:sz w:val="28"/>
        </w:rPr>
      </w:pPr>
    </w:p>
    <w:p w14:paraId="6EC1DB61" w14:textId="77777777" w:rsidR="00EE1972" w:rsidRDefault="00EE1972" w:rsidP="00EE1972">
      <w:pPr>
        <w:jc w:val="center"/>
        <w:rPr>
          <w:rFonts w:ascii="Verdana" w:hAnsi="Verdana" w:cs="Arial"/>
          <w:b/>
          <w:sz w:val="40"/>
        </w:rPr>
      </w:pPr>
      <w:r w:rsidRPr="003B46FB">
        <w:rPr>
          <w:rFonts w:ascii="Verdana" w:hAnsi="Verdana" w:cs="Arial"/>
          <w:b/>
          <w:sz w:val="40"/>
        </w:rPr>
        <w:t>CONTRAT D’ARCHITECTE</w:t>
      </w:r>
    </w:p>
    <w:p w14:paraId="1E0A1153" w14:textId="77777777" w:rsidR="006E1081" w:rsidRPr="003B46FB" w:rsidRDefault="006E1081" w:rsidP="00EE1972">
      <w:pPr>
        <w:jc w:val="center"/>
        <w:rPr>
          <w:rFonts w:ascii="Verdana" w:hAnsi="Verdana" w:cs="Arial"/>
          <w:b/>
          <w:sz w:val="40"/>
        </w:rPr>
      </w:pPr>
      <w:r>
        <w:rPr>
          <w:rFonts w:ascii="Verdana" w:hAnsi="Verdana" w:cs="Arial"/>
          <w:b/>
          <w:sz w:val="40"/>
        </w:rPr>
        <w:t xml:space="preserve">Conception </w:t>
      </w:r>
    </w:p>
    <w:p w14:paraId="03476503" w14:textId="77777777" w:rsidR="00EE1972" w:rsidRPr="003B46FB" w:rsidRDefault="00EE1972" w:rsidP="00EE1972">
      <w:pPr>
        <w:jc w:val="center"/>
        <w:rPr>
          <w:rFonts w:ascii="Verdana" w:hAnsi="Verdana" w:cs="Arial"/>
          <w:sz w:val="28"/>
        </w:rPr>
      </w:pPr>
    </w:p>
    <w:p w14:paraId="64FADEFB" w14:textId="77777777" w:rsidR="00EE1972" w:rsidRPr="003B46FB" w:rsidRDefault="00EE1972" w:rsidP="00796AF9">
      <w:pPr>
        <w:spacing w:before="92"/>
        <w:ind w:left="115" w:right="-20"/>
        <w:jc w:val="center"/>
        <w:rPr>
          <w:rFonts w:ascii="Verdana" w:eastAsia="Arial" w:hAnsi="Verdana" w:cs="Arial"/>
          <w:b/>
          <w:bCs/>
          <w:position w:val="-1"/>
          <w:sz w:val="56"/>
          <w:szCs w:val="56"/>
        </w:rPr>
      </w:pPr>
      <w:r w:rsidRPr="003B46FB">
        <w:rPr>
          <w:rFonts w:ascii="Verdana" w:hAnsi="Verdana" w:cs="Arial"/>
          <w:b/>
          <w:sz w:val="40"/>
          <w:szCs w:val="40"/>
        </w:rPr>
        <w:t>« </w:t>
      </w:r>
      <w:r w:rsidR="009F7138" w:rsidRPr="003B46FB">
        <w:rPr>
          <w:rFonts w:ascii="Verdana" w:eastAsia="Arial" w:hAnsi="Verdana" w:cs="Arial"/>
          <w:b/>
          <w:bCs/>
          <w:position w:val="-1"/>
          <w:sz w:val="56"/>
          <w:szCs w:val="56"/>
        </w:rPr>
        <w:t>Ensemble Immobilier</w:t>
      </w:r>
      <w:r w:rsidR="00796AF9" w:rsidRPr="003B46FB">
        <w:rPr>
          <w:rFonts w:ascii="Verdana" w:eastAsia="Arial" w:hAnsi="Verdana" w:cs="Arial"/>
          <w:b/>
          <w:bCs/>
          <w:position w:val="-1"/>
          <w:sz w:val="56"/>
          <w:szCs w:val="56"/>
        </w:rPr>
        <w:t xml:space="preserve"> </w:t>
      </w:r>
      <w:r w:rsidRPr="003B46FB">
        <w:rPr>
          <w:rFonts w:ascii="Verdana" w:hAnsi="Verdana" w:cs="Arial"/>
          <w:b/>
          <w:sz w:val="40"/>
          <w:szCs w:val="40"/>
        </w:rPr>
        <w:t>»</w:t>
      </w:r>
    </w:p>
    <w:p w14:paraId="07493A8D" w14:textId="77777777" w:rsidR="001351A4" w:rsidRPr="001351A4" w:rsidRDefault="001351A4" w:rsidP="00796AF9">
      <w:pPr>
        <w:spacing w:before="92"/>
        <w:ind w:left="115" w:right="-20"/>
        <w:jc w:val="center"/>
        <w:rPr>
          <w:rFonts w:ascii="Verdana" w:eastAsia="Arial" w:hAnsi="Verdana" w:cs="Arial"/>
          <w:b/>
          <w:spacing w:val="-1"/>
          <w:sz w:val="40"/>
          <w:szCs w:val="40"/>
        </w:rPr>
      </w:pPr>
      <w:r w:rsidRPr="001351A4">
        <w:rPr>
          <w:rFonts w:ascii="Verdana" w:eastAsia="Arial" w:hAnsi="Verdana" w:cs="Arial"/>
          <w:b/>
          <w:spacing w:val="-1"/>
          <w:sz w:val="40"/>
          <w:szCs w:val="40"/>
        </w:rPr>
        <w:t>HENON</w:t>
      </w:r>
    </w:p>
    <w:p w14:paraId="1F57E4E7" w14:textId="77777777" w:rsidR="00DF6F74" w:rsidRDefault="00DF6F74" w:rsidP="00796AF9">
      <w:pPr>
        <w:spacing w:before="92"/>
        <w:ind w:left="115" w:right="-20"/>
        <w:jc w:val="center"/>
        <w:rPr>
          <w:rFonts w:ascii="Verdana" w:eastAsia="Arial" w:hAnsi="Verdana" w:cs="Arial"/>
          <w:sz w:val="28"/>
          <w:szCs w:val="28"/>
        </w:rPr>
      </w:pPr>
      <w:r>
        <w:rPr>
          <w:rFonts w:ascii="Verdana" w:eastAsia="Arial" w:hAnsi="Verdana" w:cs="Arial"/>
          <w:spacing w:val="-1"/>
          <w:sz w:val="28"/>
          <w:szCs w:val="28"/>
        </w:rPr>
        <w:t xml:space="preserve">Surélévation / </w:t>
      </w:r>
      <w:r w:rsidR="00796AF9" w:rsidRPr="003B46FB">
        <w:rPr>
          <w:rFonts w:ascii="Verdana" w:eastAsia="Arial" w:hAnsi="Verdana" w:cs="Arial"/>
          <w:spacing w:val="-1"/>
          <w:sz w:val="28"/>
          <w:szCs w:val="28"/>
        </w:rPr>
        <w:t>C</w:t>
      </w:r>
      <w:r w:rsidR="00796AF9" w:rsidRPr="003B46FB">
        <w:rPr>
          <w:rFonts w:ascii="Verdana" w:eastAsia="Arial" w:hAnsi="Verdana" w:cs="Arial"/>
          <w:sz w:val="28"/>
          <w:szCs w:val="28"/>
        </w:rPr>
        <w:t>on</w:t>
      </w:r>
      <w:r w:rsidR="00796AF9" w:rsidRPr="003B46FB">
        <w:rPr>
          <w:rFonts w:ascii="Verdana" w:eastAsia="Arial" w:hAnsi="Verdana" w:cs="Arial"/>
          <w:spacing w:val="1"/>
          <w:sz w:val="28"/>
          <w:szCs w:val="28"/>
        </w:rPr>
        <w:t>st</w:t>
      </w:r>
      <w:r w:rsidR="00796AF9" w:rsidRPr="003B46FB">
        <w:rPr>
          <w:rFonts w:ascii="Verdana" w:eastAsia="Arial" w:hAnsi="Verdana" w:cs="Arial"/>
          <w:sz w:val="28"/>
          <w:szCs w:val="28"/>
        </w:rPr>
        <w:t>r</w:t>
      </w:r>
      <w:r w:rsidR="00796AF9" w:rsidRPr="003B46FB">
        <w:rPr>
          <w:rFonts w:ascii="Verdana" w:eastAsia="Arial" w:hAnsi="Verdana" w:cs="Arial"/>
          <w:spacing w:val="-3"/>
          <w:sz w:val="28"/>
          <w:szCs w:val="28"/>
        </w:rPr>
        <w:t>u</w:t>
      </w:r>
      <w:r w:rsidR="00796AF9" w:rsidRPr="003B46FB">
        <w:rPr>
          <w:rFonts w:ascii="Verdana" w:eastAsia="Arial" w:hAnsi="Verdana" w:cs="Arial"/>
          <w:spacing w:val="-1"/>
          <w:sz w:val="28"/>
          <w:szCs w:val="28"/>
        </w:rPr>
        <w:t>c</w:t>
      </w:r>
      <w:r w:rsidR="00796AF9" w:rsidRPr="003B46FB">
        <w:rPr>
          <w:rFonts w:ascii="Verdana" w:eastAsia="Arial" w:hAnsi="Verdana" w:cs="Arial"/>
          <w:spacing w:val="1"/>
          <w:sz w:val="28"/>
          <w:szCs w:val="28"/>
        </w:rPr>
        <w:t>t</w:t>
      </w:r>
      <w:r w:rsidR="00796AF9" w:rsidRPr="003B46FB">
        <w:rPr>
          <w:rFonts w:ascii="Verdana" w:eastAsia="Arial" w:hAnsi="Verdana" w:cs="Arial"/>
          <w:sz w:val="28"/>
          <w:szCs w:val="28"/>
        </w:rPr>
        <w:t>ion</w:t>
      </w:r>
      <w:r w:rsidR="00796AF9" w:rsidRPr="003B46FB">
        <w:rPr>
          <w:rFonts w:ascii="Verdana" w:eastAsia="Arial" w:hAnsi="Verdana" w:cs="Arial"/>
          <w:spacing w:val="-1"/>
          <w:sz w:val="28"/>
          <w:szCs w:val="28"/>
        </w:rPr>
        <w:t xml:space="preserve"> </w:t>
      </w:r>
    </w:p>
    <w:p w14:paraId="09F535CE" w14:textId="77777777" w:rsidR="00796AF9" w:rsidRPr="003B46FB" w:rsidRDefault="009A78F1" w:rsidP="00796AF9">
      <w:pPr>
        <w:spacing w:before="92"/>
        <w:ind w:left="115" w:right="-20"/>
        <w:jc w:val="center"/>
        <w:rPr>
          <w:rFonts w:ascii="Verdana" w:eastAsia="Arial" w:hAnsi="Verdana" w:cs="Arial"/>
          <w:sz w:val="28"/>
          <w:szCs w:val="28"/>
        </w:rPr>
      </w:pPr>
      <w:r w:rsidRPr="003B46FB">
        <w:rPr>
          <w:rFonts w:ascii="Verdana" w:eastAsia="Arial" w:hAnsi="Verdana" w:cs="Arial"/>
          <w:sz w:val="28"/>
          <w:szCs w:val="28"/>
        </w:rPr>
        <w:t>B</w:t>
      </w:r>
      <w:r w:rsidR="00796AF9" w:rsidRPr="003B46FB">
        <w:rPr>
          <w:rFonts w:ascii="Verdana" w:eastAsia="Arial" w:hAnsi="Verdana" w:cs="Arial"/>
          <w:sz w:val="28"/>
          <w:szCs w:val="28"/>
        </w:rPr>
        <w:t>ureaux</w:t>
      </w:r>
      <w:r>
        <w:rPr>
          <w:rFonts w:ascii="Verdana" w:eastAsia="Arial" w:hAnsi="Verdana" w:cs="Arial"/>
          <w:sz w:val="28"/>
          <w:szCs w:val="28"/>
        </w:rPr>
        <w:t xml:space="preserve"> </w:t>
      </w:r>
      <w:r w:rsidR="009F7138" w:rsidRPr="003B46FB">
        <w:rPr>
          <w:rFonts w:ascii="Verdana" w:eastAsia="Arial" w:hAnsi="Verdana" w:cs="Arial"/>
          <w:sz w:val="28"/>
          <w:szCs w:val="28"/>
        </w:rPr>
        <w:t>-</w:t>
      </w:r>
      <w:r>
        <w:rPr>
          <w:rFonts w:ascii="Verdana" w:eastAsia="Arial" w:hAnsi="Verdana" w:cs="Arial"/>
          <w:sz w:val="28"/>
          <w:szCs w:val="28"/>
        </w:rPr>
        <w:t xml:space="preserve"> L</w:t>
      </w:r>
      <w:r w:rsidR="009F7138" w:rsidRPr="003B46FB">
        <w:rPr>
          <w:rFonts w:ascii="Verdana" w:eastAsia="Arial" w:hAnsi="Verdana" w:cs="Arial"/>
          <w:sz w:val="28"/>
          <w:szCs w:val="28"/>
        </w:rPr>
        <w:t>ogements</w:t>
      </w:r>
    </w:p>
    <w:p w14:paraId="1F1DE90B" w14:textId="77777777" w:rsidR="00EE1972" w:rsidRPr="003B46FB" w:rsidRDefault="00EE1972" w:rsidP="00EE1972">
      <w:pPr>
        <w:tabs>
          <w:tab w:val="left" w:pos="4962"/>
        </w:tabs>
        <w:jc w:val="center"/>
        <w:rPr>
          <w:rFonts w:ascii="Verdana" w:hAnsi="Verdana" w:cs="Arial"/>
          <w:b/>
          <w:sz w:val="28"/>
        </w:rPr>
      </w:pPr>
    </w:p>
    <w:p w14:paraId="5982103B" w14:textId="77777777" w:rsidR="00796AF9" w:rsidRPr="003B46FB" w:rsidRDefault="009F7138" w:rsidP="00796AF9">
      <w:pPr>
        <w:spacing w:before="92"/>
        <w:ind w:left="115" w:right="-20"/>
        <w:jc w:val="center"/>
        <w:rPr>
          <w:rFonts w:ascii="Verdana" w:eastAsia="Arial" w:hAnsi="Verdana" w:cs="Arial"/>
          <w:szCs w:val="24"/>
        </w:rPr>
      </w:pPr>
      <w:r w:rsidRPr="003B46FB">
        <w:rPr>
          <w:rFonts w:ascii="Verdana" w:eastAsia="Arial" w:hAnsi="Verdana" w:cs="Arial"/>
          <w:szCs w:val="24"/>
        </w:rPr>
        <w:t>67-69 rue Hénon</w:t>
      </w:r>
    </w:p>
    <w:p w14:paraId="6DB57AFA" w14:textId="77777777" w:rsidR="00796AF9" w:rsidRPr="003B46FB" w:rsidRDefault="00796AF9" w:rsidP="00796AF9">
      <w:pPr>
        <w:spacing w:before="92"/>
        <w:ind w:left="115" w:right="-20"/>
        <w:jc w:val="center"/>
        <w:rPr>
          <w:rFonts w:ascii="Verdana" w:eastAsia="Arial" w:hAnsi="Verdana" w:cs="Arial"/>
          <w:position w:val="-1"/>
          <w:sz w:val="28"/>
          <w:szCs w:val="28"/>
        </w:rPr>
      </w:pPr>
      <w:r w:rsidRPr="003B46FB">
        <w:rPr>
          <w:rFonts w:ascii="Verdana" w:eastAsia="Arial" w:hAnsi="Verdana" w:cs="Arial"/>
          <w:spacing w:val="1"/>
          <w:position w:val="-1"/>
          <w:sz w:val="28"/>
          <w:szCs w:val="28"/>
        </w:rPr>
        <w:t xml:space="preserve"> </w:t>
      </w:r>
      <w:r w:rsidR="00DF6F74">
        <w:rPr>
          <w:rFonts w:ascii="Verdana" w:eastAsia="Arial" w:hAnsi="Verdana" w:cs="Arial"/>
          <w:spacing w:val="1"/>
          <w:position w:val="-1"/>
          <w:sz w:val="28"/>
          <w:szCs w:val="28"/>
        </w:rPr>
        <w:t xml:space="preserve">69004 </w:t>
      </w:r>
      <w:r w:rsidR="009F7138" w:rsidRPr="003B46FB">
        <w:rPr>
          <w:rFonts w:ascii="Verdana" w:eastAsia="Arial" w:hAnsi="Verdana" w:cs="Arial"/>
          <w:position w:val="-1"/>
          <w:sz w:val="28"/>
          <w:szCs w:val="28"/>
        </w:rPr>
        <w:t>LYON</w:t>
      </w:r>
    </w:p>
    <w:p w14:paraId="663BB6F7" w14:textId="77777777" w:rsidR="00EE1972" w:rsidRPr="003B46FB" w:rsidRDefault="00EE1972" w:rsidP="00EE1972">
      <w:pPr>
        <w:jc w:val="center"/>
        <w:rPr>
          <w:rFonts w:ascii="Verdana" w:hAnsi="Verdana" w:cs="Arial"/>
          <w:sz w:val="28"/>
        </w:rPr>
      </w:pPr>
    </w:p>
    <w:p w14:paraId="1BE6FC2C" w14:textId="77777777" w:rsidR="00CF32B4" w:rsidRPr="003B46FB" w:rsidRDefault="00CF32B4" w:rsidP="007B10F2">
      <w:pPr>
        <w:rPr>
          <w:rFonts w:ascii="Verdana" w:hAnsi="Verdana" w:cs="Arial"/>
          <w:sz w:val="28"/>
        </w:rPr>
      </w:pPr>
    </w:p>
    <w:p w14:paraId="0764E0AE" w14:textId="77777777" w:rsidR="00EE1972" w:rsidRDefault="00EE1972" w:rsidP="00472FA8">
      <w:pPr>
        <w:rPr>
          <w:rFonts w:ascii="Verdana" w:hAnsi="Verdana" w:cs="Arial"/>
          <w:sz w:val="28"/>
        </w:rPr>
      </w:pPr>
    </w:p>
    <w:p w14:paraId="440C2BA2" w14:textId="77777777" w:rsidR="001351A4" w:rsidRPr="003B46FB" w:rsidRDefault="001351A4" w:rsidP="00EE1972">
      <w:pPr>
        <w:jc w:val="center"/>
        <w:rPr>
          <w:rFonts w:ascii="Verdana" w:hAnsi="Verdana" w:cs="Arial"/>
          <w:sz w:val="28"/>
        </w:rPr>
      </w:pPr>
    </w:p>
    <w:p w14:paraId="21F2B713" w14:textId="77777777" w:rsidR="00EE1972" w:rsidRPr="003B46FB" w:rsidRDefault="00EE1972" w:rsidP="00EE1972">
      <w:pPr>
        <w:jc w:val="center"/>
        <w:rPr>
          <w:rFonts w:ascii="Verdana" w:hAnsi="Verdana" w:cs="Arial"/>
          <w:sz w:val="28"/>
        </w:rPr>
      </w:pPr>
    </w:p>
    <w:p w14:paraId="776629D8" w14:textId="77777777" w:rsidR="00EE1972" w:rsidRPr="003B46FB" w:rsidRDefault="00EE1972" w:rsidP="00EE1972">
      <w:pPr>
        <w:jc w:val="center"/>
        <w:rPr>
          <w:rFonts w:ascii="Verdana" w:hAnsi="Verdana" w:cs="Arial"/>
          <w:b/>
        </w:rPr>
      </w:pPr>
      <w:r w:rsidRPr="003B46FB">
        <w:rPr>
          <w:rFonts w:ascii="Verdana" w:hAnsi="Verdana" w:cs="Arial"/>
          <w:b/>
        </w:rPr>
        <w:t>SOHO</w:t>
      </w:r>
      <w:r w:rsidR="00477CFB">
        <w:rPr>
          <w:rFonts w:ascii="Verdana" w:hAnsi="Verdana" w:cs="Arial"/>
          <w:b/>
        </w:rPr>
        <w:t xml:space="preserve"> </w:t>
      </w:r>
      <w:r w:rsidR="00796AF9" w:rsidRPr="003B46FB">
        <w:rPr>
          <w:rFonts w:ascii="Verdana" w:hAnsi="Verdana" w:cs="Arial"/>
          <w:b/>
        </w:rPr>
        <w:t>ATLAS</w:t>
      </w:r>
      <w:r w:rsidRPr="003B46FB">
        <w:rPr>
          <w:rFonts w:ascii="Verdana" w:hAnsi="Verdana" w:cs="Arial"/>
          <w:b/>
        </w:rPr>
        <w:t xml:space="preserve"> </w:t>
      </w:r>
      <w:r w:rsidR="00477CFB">
        <w:rPr>
          <w:rFonts w:ascii="Verdana" w:hAnsi="Verdana" w:cs="Arial"/>
          <w:b/>
        </w:rPr>
        <w:t>IN FINE</w:t>
      </w:r>
    </w:p>
    <w:p w14:paraId="25602A6C" w14:textId="77777777" w:rsidR="00EE1972" w:rsidRPr="003B46FB" w:rsidRDefault="000E325E" w:rsidP="00EE1972">
      <w:pPr>
        <w:jc w:val="center"/>
        <w:rPr>
          <w:rFonts w:ascii="Verdana" w:hAnsi="Verdana" w:cs="Arial"/>
          <w:sz w:val="20"/>
        </w:rPr>
      </w:pPr>
      <w:r w:rsidRPr="003B46FB">
        <w:rPr>
          <w:rFonts w:ascii="Verdana" w:hAnsi="Verdana" w:cs="Arial"/>
          <w:sz w:val="20"/>
        </w:rPr>
        <w:t>30 quai Perrache</w:t>
      </w:r>
    </w:p>
    <w:p w14:paraId="75483AE3" w14:textId="77777777" w:rsidR="00EE1972" w:rsidRPr="003B46FB" w:rsidRDefault="000E325E" w:rsidP="00EE1972">
      <w:pPr>
        <w:jc w:val="center"/>
        <w:rPr>
          <w:rFonts w:ascii="Verdana" w:hAnsi="Verdana" w:cs="Arial"/>
          <w:sz w:val="20"/>
        </w:rPr>
      </w:pPr>
      <w:r w:rsidRPr="003B46FB">
        <w:rPr>
          <w:rFonts w:ascii="Verdana" w:hAnsi="Verdana" w:cs="Arial"/>
          <w:sz w:val="20"/>
        </w:rPr>
        <w:t>CS 10150</w:t>
      </w:r>
    </w:p>
    <w:p w14:paraId="6F080582" w14:textId="77777777" w:rsidR="000E325E" w:rsidRPr="003B46FB" w:rsidRDefault="000E325E" w:rsidP="00EE1972">
      <w:pPr>
        <w:jc w:val="center"/>
        <w:rPr>
          <w:rFonts w:ascii="Verdana" w:hAnsi="Verdana" w:cs="Arial"/>
          <w:sz w:val="20"/>
        </w:rPr>
      </w:pPr>
      <w:r w:rsidRPr="003B46FB">
        <w:rPr>
          <w:rFonts w:ascii="Verdana" w:hAnsi="Verdana" w:cs="Arial"/>
          <w:sz w:val="20"/>
        </w:rPr>
        <w:t>69286 Lyon cedex 02</w:t>
      </w:r>
    </w:p>
    <w:p w14:paraId="21C82D90" w14:textId="77777777" w:rsidR="00EE1972" w:rsidRPr="003B46FB" w:rsidRDefault="003F48BC" w:rsidP="00EE1972">
      <w:pPr>
        <w:jc w:val="center"/>
        <w:rPr>
          <w:rFonts w:ascii="Verdana" w:hAnsi="Verdana" w:cs="Arial"/>
          <w:sz w:val="20"/>
        </w:rPr>
      </w:pPr>
      <w:r w:rsidRPr="003B46FB">
        <w:rPr>
          <w:rFonts w:ascii="Verdana" w:hAnsi="Verdana" w:cs="Arial"/>
          <w:sz w:val="20"/>
        </w:rPr>
        <w:t>Tél</w:t>
      </w:r>
      <w:r w:rsidR="00EE1972" w:rsidRPr="003B46FB">
        <w:rPr>
          <w:rFonts w:ascii="Verdana" w:hAnsi="Verdana" w:cs="Arial"/>
          <w:sz w:val="20"/>
        </w:rPr>
        <w:t> : 04 72 71 62 70 – Fax : 04 78 72 14 89</w:t>
      </w:r>
    </w:p>
    <w:p w14:paraId="17889EFE" w14:textId="77777777" w:rsidR="00EE1972" w:rsidRPr="003B46FB" w:rsidRDefault="00EE1972" w:rsidP="00EE1972">
      <w:pPr>
        <w:jc w:val="center"/>
        <w:rPr>
          <w:rFonts w:ascii="Verdana" w:hAnsi="Verdana" w:cs="Arial"/>
          <w:sz w:val="20"/>
        </w:rPr>
      </w:pPr>
      <w:hyperlink r:id="rId10" w:history="1">
        <w:r w:rsidRPr="003B46FB">
          <w:rPr>
            <w:rStyle w:val="Lienhypertexte"/>
            <w:rFonts w:ascii="Verdana" w:hAnsi="Verdana" w:cs="Arial"/>
            <w:sz w:val="20"/>
          </w:rPr>
          <w:t>contact@soho-archi.com</w:t>
        </w:r>
      </w:hyperlink>
    </w:p>
    <w:p w14:paraId="6F483A28" w14:textId="77777777" w:rsidR="00EE1972" w:rsidRPr="003B46FB" w:rsidRDefault="00EE1972" w:rsidP="00EE1972">
      <w:pPr>
        <w:rPr>
          <w:rFonts w:ascii="Verdana" w:hAnsi="Verdana" w:cs="Arial"/>
          <w:b/>
        </w:rPr>
        <w:sectPr w:rsidR="00EE1972" w:rsidRPr="003B46FB">
          <w:headerReference w:type="default" r:id="rId11"/>
          <w:footerReference w:type="default" r:id="rId12"/>
          <w:pgSz w:w="11906" w:h="16838"/>
          <w:pgMar w:top="1417" w:right="1417" w:bottom="1417" w:left="1417" w:header="708" w:footer="708" w:gutter="0"/>
          <w:cols w:space="708"/>
        </w:sectPr>
      </w:pPr>
    </w:p>
    <w:p w14:paraId="40EC001A" w14:textId="77777777" w:rsidR="009D3DFE" w:rsidRPr="003B46FB" w:rsidRDefault="009D3DFE" w:rsidP="00EE1972">
      <w:pPr>
        <w:rPr>
          <w:rFonts w:ascii="Verdana" w:hAnsi="Verdana" w:cs="Arial"/>
          <w:b/>
        </w:rPr>
      </w:pPr>
    </w:p>
    <w:p w14:paraId="38CCAAC1" w14:textId="77777777" w:rsidR="009D3DFE" w:rsidRPr="003B46FB" w:rsidRDefault="009D3DFE" w:rsidP="00EE1972">
      <w:pPr>
        <w:rPr>
          <w:rFonts w:ascii="Verdana" w:hAnsi="Verdana" w:cs="Arial"/>
          <w:b/>
        </w:rPr>
      </w:pPr>
    </w:p>
    <w:p w14:paraId="1EBF88A1" w14:textId="77777777" w:rsidR="009D3DFE" w:rsidRPr="003B46FB" w:rsidRDefault="009D3DFE" w:rsidP="00EE1972">
      <w:pPr>
        <w:rPr>
          <w:rFonts w:ascii="Verdana" w:hAnsi="Verdana" w:cs="Arial"/>
          <w:b/>
        </w:rPr>
      </w:pPr>
    </w:p>
    <w:p w14:paraId="34E94C26" w14:textId="77777777" w:rsidR="009D3DFE" w:rsidRPr="003B46FB" w:rsidRDefault="009D3DFE" w:rsidP="00EE1972">
      <w:pPr>
        <w:rPr>
          <w:rFonts w:ascii="Verdana" w:hAnsi="Verdana" w:cs="Arial"/>
          <w:b/>
        </w:rPr>
      </w:pPr>
    </w:p>
    <w:p w14:paraId="751B2877" w14:textId="77777777" w:rsidR="009D3DFE" w:rsidRPr="003B46FB" w:rsidRDefault="009D3DFE" w:rsidP="00EE1972">
      <w:pPr>
        <w:rPr>
          <w:rFonts w:ascii="Verdana" w:hAnsi="Verdana" w:cs="Arial"/>
          <w:b/>
        </w:rPr>
      </w:pPr>
    </w:p>
    <w:p w14:paraId="2DEC5531" w14:textId="77777777" w:rsidR="009D3DFE" w:rsidRPr="003B46FB" w:rsidRDefault="009D3DFE" w:rsidP="00EE1972">
      <w:pPr>
        <w:rPr>
          <w:rFonts w:ascii="Verdana" w:hAnsi="Verdana" w:cs="Arial"/>
          <w:b/>
        </w:rPr>
      </w:pPr>
    </w:p>
    <w:p w14:paraId="5E8D0B4C" w14:textId="77777777" w:rsidR="00EE1972" w:rsidRPr="003B46FB" w:rsidRDefault="00EE1972" w:rsidP="00EE1972">
      <w:pPr>
        <w:rPr>
          <w:rFonts w:ascii="Verdana" w:hAnsi="Verdana" w:cs="Arial"/>
          <w:b/>
          <w:sz w:val="22"/>
          <w:szCs w:val="22"/>
        </w:rPr>
      </w:pPr>
      <w:r w:rsidRPr="003B46FB">
        <w:rPr>
          <w:rFonts w:ascii="Verdana" w:hAnsi="Verdana" w:cs="Arial"/>
          <w:b/>
        </w:rPr>
        <w:t>1-</w:t>
      </w:r>
      <w:r w:rsidRPr="003B46FB">
        <w:rPr>
          <w:rFonts w:ascii="Verdana" w:hAnsi="Verdana" w:cs="Arial"/>
          <w:b/>
        </w:rPr>
        <w:tab/>
      </w:r>
      <w:r w:rsidRPr="003B46FB">
        <w:rPr>
          <w:rFonts w:ascii="Verdana" w:hAnsi="Verdana" w:cs="Arial"/>
          <w:b/>
          <w:sz w:val="22"/>
          <w:szCs w:val="22"/>
        </w:rPr>
        <w:t>DESIGNATION DES CONTRACTANTS</w:t>
      </w:r>
    </w:p>
    <w:p w14:paraId="63F73BEC" w14:textId="77777777" w:rsidR="00EE1972" w:rsidRPr="003B46FB" w:rsidRDefault="00EE1972" w:rsidP="00EE1972">
      <w:pPr>
        <w:rPr>
          <w:rFonts w:ascii="Verdana" w:hAnsi="Verdana" w:cs="Arial"/>
          <w:sz w:val="22"/>
          <w:szCs w:val="22"/>
        </w:rPr>
      </w:pPr>
    </w:p>
    <w:p w14:paraId="1EC2BA5B" w14:textId="77777777" w:rsidR="009D6BEA" w:rsidRDefault="009D6BEA" w:rsidP="00EE1972">
      <w:pPr>
        <w:rPr>
          <w:rFonts w:ascii="Verdana" w:hAnsi="Verdana" w:cs="Arial"/>
          <w:sz w:val="22"/>
          <w:szCs w:val="22"/>
        </w:rPr>
      </w:pPr>
    </w:p>
    <w:p w14:paraId="2F7404EF" w14:textId="77777777" w:rsidR="00984527" w:rsidRPr="003B46FB" w:rsidRDefault="00984527" w:rsidP="00EE1972">
      <w:pPr>
        <w:rPr>
          <w:rFonts w:ascii="Verdana" w:hAnsi="Verdana" w:cs="Arial"/>
          <w:sz w:val="22"/>
          <w:szCs w:val="22"/>
        </w:rPr>
      </w:pPr>
    </w:p>
    <w:p w14:paraId="10EE106E" w14:textId="77777777" w:rsidR="00EE1972" w:rsidRPr="003B46FB" w:rsidRDefault="00EE1972">
      <w:pPr>
        <w:jc w:val="both"/>
        <w:rPr>
          <w:rFonts w:ascii="Verdana" w:hAnsi="Verdana" w:cs="Arial"/>
          <w:sz w:val="22"/>
          <w:szCs w:val="22"/>
        </w:rPr>
      </w:pPr>
      <w:r w:rsidRPr="003B46FB">
        <w:rPr>
          <w:rFonts w:ascii="Verdana" w:hAnsi="Verdana" w:cs="Arial"/>
          <w:b/>
          <w:sz w:val="22"/>
          <w:szCs w:val="22"/>
          <w:u w:val="single"/>
        </w:rPr>
        <w:t>Entre les soussignés</w:t>
      </w:r>
      <w:r w:rsidRPr="003B46FB">
        <w:rPr>
          <w:rFonts w:ascii="Verdana" w:hAnsi="Verdana" w:cs="Arial"/>
          <w:sz w:val="22"/>
          <w:szCs w:val="22"/>
        </w:rPr>
        <w:t xml:space="preserve">, </w:t>
      </w:r>
    </w:p>
    <w:p w14:paraId="17F90A01" w14:textId="77777777" w:rsidR="009D3DFE" w:rsidRPr="003B46FB" w:rsidRDefault="009D3DFE" w:rsidP="00EE1972">
      <w:pPr>
        <w:pStyle w:val="Titre2"/>
        <w:numPr>
          <w:ilvl w:val="0"/>
          <w:numId w:val="0"/>
        </w:numPr>
        <w:ind w:left="709"/>
        <w:rPr>
          <w:rFonts w:ascii="Verdana" w:hAnsi="Verdana" w:cs="Arial"/>
          <w:iCs/>
          <w:color w:val="auto"/>
          <w:sz w:val="22"/>
          <w:szCs w:val="22"/>
        </w:rPr>
      </w:pPr>
    </w:p>
    <w:p w14:paraId="48018B20" w14:textId="77777777" w:rsidR="00472FA8" w:rsidRPr="006E7BD3" w:rsidRDefault="00472FA8" w:rsidP="00472FA8">
      <w:pPr>
        <w:pStyle w:val="Titre2"/>
        <w:numPr>
          <w:ilvl w:val="0"/>
          <w:numId w:val="0"/>
        </w:numPr>
        <w:rPr>
          <w:rFonts w:ascii="Verdana" w:hAnsi="Verdana" w:cs="Arial"/>
          <w:iCs/>
          <w:color w:val="auto"/>
          <w:sz w:val="22"/>
          <w:szCs w:val="22"/>
        </w:rPr>
      </w:pPr>
      <w:r w:rsidRPr="006E7BD3">
        <w:rPr>
          <w:rFonts w:ascii="Verdana" w:hAnsi="Verdana" w:cs="Arial"/>
          <w:iCs/>
          <w:color w:val="auto"/>
          <w:sz w:val="22"/>
          <w:szCs w:val="22"/>
        </w:rPr>
        <w:t xml:space="preserve">GR Foncière de </w:t>
      </w:r>
      <w:r w:rsidR="00984527">
        <w:rPr>
          <w:rFonts w:ascii="Verdana" w:hAnsi="Verdana" w:cs="Arial"/>
          <w:iCs/>
          <w:color w:val="auto"/>
          <w:sz w:val="22"/>
          <w:szCs w:val="22"/>
        </w:rPr>
        <w:t>P</w:t>
      </w:r>
      <w:r w:rsidRPr="006E7BD3">
        <w:rPr>
          <w:rFonts w:ascii="Verdana" w:hAnsi="Verdana" w:cs="Arial"/>
          <w:iCs/>
          <w:color w:val="auto"/>
          <w:sz w:val="22"/>
          <w:szCs w:val="22"/>
        </w:rPr>
        <w:t>articipations</w:t>
      </w:r>
    </w:p>
    <w:p w14:paraId="7E431E64" w14:textId="77777777" w:rsidR="00472FA8" w:rsidRPr="006E7BD3" w:rsidRDefault="00472FA8" w:rsidP="00472FA8">
      <w:pPr>
        <w:rPr>
          <w:rFonts w:ascii="Verdana" w:hAnsi="Verdana" w:cs="Arial"/>
          <w:sz w:val="22"/>
          <w:szCs w:val="22"/>
        </w:rPr>
      </w:pPr>
      <w:r w:rsidRPr="006E7BD3">
        <w:rPr>
          <w:rFonts w:ascii="Verdana" w:hAnsi="Verdana" w:cs="Arial"/>
          <w:sz w:val="22"/>
          <w:szCs w:val="22"/>
        </w:rPr>
        <w:t>Société par Actions Simplifiées au capital de 1 000 000€,</w:t>
      </w:r>
    </w:p>
    <w:p w14:paraId="6FF1E560" w14:textId="77777777" w:rsidR="00472FA8" w:rsidRPr="006E7BD3" w:rsidRDefault="00472FA8" w:rsidP="00472FA8">
      <w:pPr>
        <w:rPr>
          <w:rFonts w:ascii="Verdana" w:hAnsi="Verdana" w:cs="Arial"/>
          <w:sz w:val="22"/>
          <w:szCs w:val="22"/>
        </w:rPr>
      </w:pPr>
      <w:r w:rsidRPr="006E7BD3">
        <w:rPr>
          <w:rFonts w:ascii="Verdana" w:hAnsi="Verdana" w:cs="Arial"/>
          <w:sz w:val="22"/>
          <w:szCs w:val="22"/>
        </w:rPr>
        <w:t>Immatriculée au Registre du Commerce et des Sociétés de Lyon et identifié sous le numéro SIREN 437 540 248</w:t>
      </w:r>
    </w:p>
    <w:p w14:paraId="2DF9883D" w14:textId="77777777" w:rsidR="00EE1972" w:rsidRPr="003B46FB" w:rsidRDefault="00C01C53" w:rsidP="00646146">
      <w:pPr>
        <w:rPr>
          <w:rFonts w:ascii="Verdana" w:hAnsi="Verdana" w:cs="Arial"/>
          <w:sz w:val="22"/>
          <w:szCs w:val="22"/>
        </w:rPr>
      </w:pPr>
      <w:r w:rsidRPr="003B46FB">
        <w:rPr>
          <w:rFonts w:ascii="Verdana" w:hAnsi="Verdana" w:cs="Arial"/>
          <w:sz w:val="22"/>
          <w:szCs w:val="22"/>
        </w:rPr>
        <w:t>Dont</w:t>
      </w:r>
      <w:r w:rsidR="00196E20" w:rsidRPr="003B46FB">
        <w:rPr>
          <w:rFonts w:ascii="Verdana" w:hAnsi="Verdana" w:cs="Arial"/>
          <w:sz w:val="22"/>
          <w:szCs w:val="22"/>
        </w:rPr>
        <w:t xml:space="preserve"> le siège social est </w:t>
      </w:r>
      <w:r w:rsidR="00AE0D19" w:rsidRPr="003B46FB">
        <w:rPr>
          <w:rFonts w:ascii="Verdana" w:hAnsi="Verdana" w:cs="Arial"/>
          <w:sz w:val="22"/>
          <w:szCs w:val="22"/>
        </w:rPr>
        <w:t>11</w:t>
      </w:r>
      <w:r w:rsidRPr="003B46FB">
        <w:rPr>
          <w:rFonts w:ascii="Verdana" w:hAnsi="Verdana" w:cs="Arial"/>
          <w:sz w:val="22"/>
          <w:szCs w:val="22"/>
        </w:rPr>
        <w:t xml:space="preserve">, </w:t>
      </w:r>
      <w:r w:rsidR="00AE0D19" w:rsidRPr="003B46FB">
        <w:rPr>
          <w:rFonts w:ascii="Verdana" w:hAnsi="Verdana" w:cs="Arial"/>
          <w:sz w:val="22"/>
          <w:szCs w:val="22"/>
        </w:rPr>
        <w:t>chemin des petites brosses</w:t>
      </w:r>
      <w:r w:rsidRPr="003B46FB">
        <w:rPr>
          <w:rFonts w:ascii="Verdana" w:hAnsi="Verdana" w:cs="Arial"/>
          <w:sz w:val="22"/>
          <w:szCs w:val="22"/>
        </w:rPr>
        <w:t xml:space="preserve"> – </w:t>
      </w:r>
      <w:r w:rsidR="00AE0D19" w:rsidRPr="003B46FB">
        <w:rPr>
          <w:rFonts w:ascii="Verdana" w:hAnsi="Verdana" w:cs="Arial"/>
          <w:sz w:val="22"/>
          <w:szCs w:val="22"/>
        </w:rPr>
        <w:t>69300 CALUIRE</w:t>
      </w:r>
    </w:p>
    <w:p w14:paraId="58EC6972" w14:textId="77777777" w:rsidR="00EE1972" w:rsidRPr="003B46FB" w:rsidRDefault="00C01C53" w:rsidP="009D3DFE">
      <w:pPr>
        <w:jc w:val="both"/>
        <w:rPr>
          <w:rFonts w:ascii="Verdana" w:hAnsi="Verdana" w:cs="Arial"/>
          <w:sz w:val="22"/>
          <w:szCs w:val="22"/>
        </w:rPr>
      </w:pPr>
      <w:r w:rsidRPr="003B46FB">
        <w:rPr>
          <w:rFonts w:ascii="Verdana" w:hAnsi="Verdana" w:cs="Arial"/>
          <w:sz w:val="22"/>
          <w:szCs w:val="22"/>
        </w:rPr>
        <w:t>Représentée</w:t>
      </w:r>
      <w:r w:rsidR="00EE1972" w:rsidRPr="003B46FB">
        <w:rPr>
          <w:rFonts w:ascii="Verdana" w:hAnsi="Verdana" w:cs="Arial"/>
          <w:sz w:val="22"/>
          <w:szCs w:val="22"/>
        </w:rPr>
        <w:t xml:space="preserve"> par </w:t>
      </w:r>
      <w:r w:rsidRPr="003B46FB">
        <w:rPr>
          <w:rFonts w:ascii="Verdana" w:hAnsi="Verdana" w:cs="Arial"/>
          <w:iCs/>
          <w:sz w:val="22"/>
          <w:szCs w:val="22"/>
        </w:rPr>
        <w:t xml:space="preserve">Monsieur </w:t>
      </w:r>
      <w:r w:rsidR="00AE0D19" w:rsidRPr="003B46FB">
        <w:rPr>
          <w:rFonts w:ascii="Verdana" w:hAnsi="Verdana" w:cs="Arial"/>
          <w:iCs/>
          <w:sz w:val="22"/>
          <w:szCs w:val="22"/>
        </w:rPr>
        <w:t>Gérald</w:t>
      </w:r>
      <w:r w:rsidRPr="003B46FB">
        <w:rPr>
          <w:rFonts w:ascii="Verdana" w:hAnsi="Verdana" w:cs="Arial"/>
          <w:iCs/>
          <w:sz w:val="22"/>
          <w:szCs w:val="22"/>
        </w:rPr>
        <w:t xml:space="preserve"> </w:t>
      </w:r>
      <w:r w:rsidR="00AE0D19" w:rsidRPr="003B46FB">
        <w:rPr>
          <w:rFonts w:ascii="Verdana" w:hAnsi="Verdana" w:cs="Arial"/>
          <w:iCs/>
          <w:sz w:val="22"/>
          <w:szCs w:val="22"/>
        </w:rPr>
        <w:t>RIOS</w:t>
      </w:r>
      <w:r w:rsidRPr="003B46FB">
        <w:rPr>
          <w:rFonts w:ascii="Verdana" w:hAnsi="Verdana" w:cs="Arial"/>
          <w:iCs/>
          <w:sz w:val="22"/>
          <w:szCs w:val="22"/>
        </w:rPr>
        <w:t>,</w:t>
      </w:r>
    </w:p>
    <w:p w14:paraId="009619BA" w14:textId="77777777" w:rsidR="00C01C53" w:rsidRPr="003B46FB" w:rsidRDefault="00C01C53" w:rsidP="00646146">
      <w:pPr>
        <w:jc w:val="both"/>
        <w:rPr>
          <w:rFonts w:ascii="Verdana" w:hAnsi="Verdana" w:cs="Arial"/>
          <w:sz w:val="22"/>
          <w:szCs w:val="22"/>
        </w:rPr>
      </w:pPr>
      <w:r w:rsidRPr="003B46FB">
        <w:rPr>
          <w:rFonts w:ascii="Verdana" w:hAnsi="Verdana" w:cs="Arial"/>
          <w:sz w:val="22"/>
          <w:szCs w:val="22"/>
        </w:rPr>
        <w:t xml:space="preserve">Agissant en qualité de </w:t>
      </w:r>
      <w:r w:rsidR="00AE0D19" w:rsidRPr="003B46FB">
        <w:rPr>
          <w:rFonts w:ascii="Verdana" w:hAnsi="Verdana" w:cs="Arial"/>
          <w:sz w:val="22"/>
          <w:szCs w:val="22"/>
        </w:rPr>
        <w:t>président</w:t>
      </w:r>
    </w:p>
    <w:p w14:paraId="1965A9D9" w14:textId="77777777" w:rsidR="009D3DFE" w:rsidRPr="003B46FB" w:rsidRDefault="009D3DFE">
      <w:pPr>
        <w:ind w:firstLine="709"/>
        <w:jc w:val="both"/>
        <w:rPr>
          <w:rFonts w:ascii="Verdana" w:hAnsi="Verdana" w:cs="Arial"/>
          <w:sz w:val="22"/>
          <w:szCs w:val="22"/>
        </w:rPr>
      </w:pPr>
    </w:p>
    <w:p w14:paraId="6C31A2ED" w14:textId="77777777" w:rsidR="009D3DFE" w:rsidRPr="003B46FB" w:rsidRDefault="009D3DFE" w:rsidP="009D3DFE">
      <w:pPr>
        <w:jc w:val="both"/>
        <w:rPr>
          <w:rFonts w:ascii="Verdana" w:hAnsi="Verdana" w:cs="Arial"/>
          <w:sz w:val="22"/>
          <w:szCs w:val="22"/>
        </w:rPr>
      </w:pPr>
      <w:r w:rsidRPr="003B46FB">
        <w:rPr>
          <w:rFonts w:ascii="Verdana" w:hAnsi="Verdana" w:cs="Arial"/>
          <w:sz w:val="22"/>
          <w:szCs w:val="22"/>
        </w:rPr>
        <w:t xml:space="preserve">Ci-après désigné "LE </w:t>
      </w:r>
      <w:r w:rsidR="00AE0D19" w:rsidRPr="003B46FB">
        <w:rPr>
          <w:rFonts w:ascii="Verdana" w:hAnsi="Verdana" w:cs="Arial"/>
          <w:sz w:val="22"/>
          <w:szCs w:val="22"/>
        </w:rPr>
        <w:t>PROMOTEUR</w:t>
      </w:r>
      <w:r w:rsidRPr="003B46FB">
        <w:rPr>
          <w:rFonts w:ascii="Verdana" w:hAnsi="Verdana" w:cs="Arial"/>
          <w:sz w:val="22"/>
          <w:szCs w:val="22"/>
        </w:rPr>
        <w:t>"</w:t>
      </w:r>
    </w:p>
    <w:p w14:paraId="4744532C" w14:textId="77777777" w:rsidR="009D3DFE" w:rsidRPr="003B46FB" w:rsidRDefault="009D3DFE">
      <w:pPr>
        <w:ind w:firstLine="709"/>
        <w:jc w:val="both"/>
        <w:rPr>
          <w:rFonts w:ascii="Verdana" w:hAnsi="Verdana" w:cs="Arial"/>
          <w:sz w:val="22"/>
          <w:szCs w:val="22"/>
        </w:rPr>
      </w:pPr>
    </w:p>
    <w:p w14:paraId="2337A4F7" w14:textId="77777777" w:rsidR="00C01C53" w:rsidRPr="003B46FB" w:rsidRDefault="00C01C53" w:rsidP="00C01C53">
      <w:pPr>
        <w:jc w:val="right"/>
        <w:rPr>
          <w:rFonts w:ascii="Verdana" w:hAnsi="Verdana" w:cs="Arial"/>
          <w:b/>
          <w:sz w:val="22"/>
          <w:szCs w:val="22"/>
        </w:rPr>
      </w:pPr>
      <w:r w:rsidRPr="003B46FB">
        <w:rPr>
          <w:rFonts w:ascii="Verdana" w:hAnsi="Verdana" w:cs="Arial"/>
          <w:b/>
          <w:sz w:val="22"/>
          <w:szCs w:val="22"/>
        </w:rPr>
        <w:t>D’une part,</w:t>
      </w:r>
    </w:p>
    <w:p w14:paraId="28C05360" w14:textId="77777777" w:rsidR="009D6BEA" w:rsidRDefault="009D6BEA">
      <w:pPr>
        <w:jc w:val="both"/>
        <w:rPr>
          <w:rFonts w:ascii="Verdana" w:hAnsi="Verdana" w:cs="Arial"/>
          <w:sz w:val="22"/>
          <w:szCs w:val="22"/>
        </w:rPr>
      </w:pPr>
    </w:p>
    <w:p w14:paraId="754B53D4" w14:textId="77777777" w:rsidR="00984527" w:rsidRPr="003B46FB" w:rsidRDefault="00984527">
      <w:pPr>
        <w:jc w:val="both"/>
        <w:rPr>
          <w:rFonts w:ascii="Verdana" w:hAnsi="Verdana" w:cs="Arial"/>
          <w:sz w:val="22"/>
          <w:szCs w:val="22"/>
        </w:rPr>
      </w:pPr>
    </w:p>
    <w:p w14:paraId="65DBD091" w14:textId="77777777" w:rsidR="00EE1972" w:rsidRPr="003B46FB" w:rsidRDefault="00C01C53">
      <w:pPr>
        <w:jc w:val="both"/>
        <w:rPr>
          <w:rFonts w:ascii="Verdana" w:hAnsi="Verdana" w:cs="Arial"/>
          <w:b/>
          <w:i/>
          <w:sz w:val="22"/>
          <w:szCs w:val="22"/>
        </w:rPr>
      </w:pPr>
      <w:r w:rsidRPr="003B46FB">
        <w:rPr>
          <w:rFonts w:ascii="Verdana" w:hAnsi="Verdana" w:cs="Arial"/>
          <w:b/>
          <w:sz w:val="22"/>
          <w:szCs w:val="22"/>
        </w:rPr>
        <w:t>Et,</w:t>
      </w:r>
      <w:r w:rsidR="00EE1972" w:rsidRPr="003B46FB">
        <w:rPr>
          <w:rFonts w:ascii="Verdana" w:hAnsi="Verdana" w:cs="Arial"/>
          <w:b/>
          <w:sz w:val="22"/>
          <w:szCs w:val="22"/>
        </w:rPr>
        <w:tab/>
      </w:r>
    </w:p>
    <w:p w14:paraId="3CDD41E3" w14:textId="77777777" w:rsidR="009D3DFE" w:rsidRPr="003B46FB" w:rsidRDefault="009D3DFE" w:rsidP="009D3DFE">
      <w:pPr>
        <w:ind w:firstLine="708"/>
        <w:rPr>
          <w:rFonts w:ascii="Verdana" w:hAnsi="Verdana" w:cs="Arial"/>
          <w:b/>
          <w:sz w:val="22"/>
          <w:szCs w:val="22"/>
        </w:rPr>
      </w:pPr>
    </w:p>
    <w:p w14:paraId="0F357AEF" w14:textId="77777777" w:rsidR="009D3DFE" w:rsidRDefault="009D3DFE" w:rsidP="009D3DFE">
      <w:pPr>
        <w:ind w:firstLine="708"/>
        <w:rPr>
          <w:rFonts w:ascii="Verdana" w:hAnsi="Verdana" w:cs="Arial"/>
          <w:b/>
          <w:sz w:val="22"/>
          <w:szCs w:val="22"/>
        </w:rPr>
      </w:pPr>
    </w:p>
    <w:p w14:paraId="11B9D1A8" w14:textId="77777777" w:rsidR="00984527" w:rsidRDefault="00984527" w:rsidP="009D3DFE">
      <w:pPr>
        <w:ind w:firstLine="708"/>
        <w:rPr>
          <w:rFonts w:ascii="Verdana" w:hAnsi="Verdana" w:cs="Arial"/>
          <w:b/>
          <w:sz w:val="22"/>
          <w:szCs w:val="22"/>
        </w:rPr>
      </w:pPr>
    </w:p>
    <w:p w14:paraId="20ACE1AA" w14:textId="77777777" w:rsidR="00984527" w:rsidRPr="003B46FB" w:rsidRDefault="00984527" w:rsidP="009D3DFE">
      <w:pPr>
        <w:ind w:firstLine="708"/>
        <w:rPr>
          <w:rFonts w:ascii="Verdana" w:hAnsi="Verdana" w:cs="Arial"/>
          <w:b/>
          <w:sz w:val="22"/>
          <w:szCs w:val="22"/>
        </w:rPr>
      </w:pPr>
    </w:p>
    <w:p w14:paraId="235A031D" w14:textId="77777777" w:rsidR="00055858" w:rsidRDefault="00055858" w:rsidP="00055858">
      <w:pPr>
        <w:tabs>
          <w:tab w:val="left" w:pos="-720"/>
        </w:tabs>
        <w:suppressAutoHyphens/>
        <w:jc w:val="both"/>
        <w:rPr>
          <w:rFonts w:ascii="Arial" w:hAnsi="Arial"/>
          <w:spacing w:val="-3"/>
        </w:rPr>
      </w:pPr>
      <w:r w:rsidRPr="00414084">
        <w:rPr>
          <w:rFonts w:ascii="Arial" w:hAnsi="Arial"/>
          <w:bCs/>
          <w:spacing w:val="-3"/>
        </w:rPr>
        <w:t>La SA</w:t>
      </w:r>
      <w:r>
        <w:rPr>
          <w:rFonts w:ascii="Arial" w:hAnsi="Arial"/>
          <w:bCs/>
          <w:spacing w:val="-3"/>
        </w:rPr>
        <w:t>S</w:t>
      </w:r>
      <w:r>
        <w:rPr>
          <w:rFonts w:ascii="Arial" w:hAnsi="Arial"/>
          <w:b/>
          <w:bCs/>
          <w:spacing w:val="-3"/>
        </w:rPr>
        <w:t xml:space="preserve"> </w:t>
      </w:r>
      <w:r w:rsidRPr="00CE14F8">
        <w:rPr>
          <w:rFonts w:ascii="Arial" w:hAnsi="Arial"/>
          <w:b/>
          <w:bCs/>
          <w:spacing w:val="-3"/>
        </w:rPr>
        <w:t>SOHO</w:t>
      </w:r>
      <w:r w:rsidRPr="00CE14F8">
        <w:rPr>
          <w:rFonts w:ascii="Arial" w:hAnsi="Arial"/>
          <w:b/>
          <w:spacing w:val="-3"/>
        </w:rPr>
        <w:t xml:space="preserve"> ATLAS</w:t>
      </w:r>
      <w:r>
        <w:rPr>
          <w:rFonts w:ascii="Arial" w:hAnsi="Arial"/>
          <w:spacing w:val="-3"/>
        </w:rPr>
        <w:t xml:space="preserve"> </w:t>
      </w:r>
      <w:r w:rsidR="00477CFB" w:rsidRPr="00477CFB">
        <w:rPr>
          <w:rFonts w:ascii="Arial" w:hAnsi="Arial"/>
          <w:b/>
          <w:spacing w:val="-3"/>
        </w:rPr>
        <w:t>IN FINE</w:t>
      </w:r>
      <w:r w:rsidR="00477CFB">
        <w:rPr>
          <w:rFonts w:ascii="Arial" w:hAnsi="Arial"/>
          <w:spacing w:val="-3"/>
        </w:rPr>
        <w:t xml:space="preserve"> </w:t>
      </w:r>
      <w:r>
        <w:rPr>
          <w:rFonts w:ascii="Arial" w:hAnsi="Arial"/>
          <w:spacing w:val="-3"/>
        </w:rPr>
        <w:t>architecture,</w:t>
      </w:r>
    </w:p>
    <w:p w14:paraId="4F362688" w14:textId="77777777" w:rsidR="00055858" w:rsidRDefault="00055858" w:rsidP="00055858">
      <w:pPr>
        <w:tabs>
          <w:tab w:val="left" w:pos="-720"/>
        </w:tabs>
        <w:suppressAutoHyphens/>
        <w:jc w:val="both"/>
        <w:rPr>
          <w:rFonts w:ascii="Arial" w:hAnsi="Arial"/>
          <w:spacing w:val="-3"/>
        </w:rPr>
      </w:pPr>
      <w:r>
        <w:rPr>
          <w:rFonts w:ascii="Arial" w:hAnsi="Arial"/>
          <w:spacing w:val="-3"/>
        </w:rPr>
        <w:t>Immatriculée au Registre du Commerce et des Sociétés de LYON et identifiée sous le numéro SIRET 451 205 090 00033, code APE 7111Z,</w:t>
      </w:r>
    </w:p>
    <w:p w14:paraId="6B7115AE" w14:textId="77777777" w:rsidR="00055858" w:rsidRDefault="00055858" w:rsidP="00055858">
      <w:pPr>
        <w:tabs>
          <w:tab w:val="left" w:pos="-720"/>
        </w:tabs>
        <w:suppressAutoHyphens/>
        <w:jc w:val="both"/>
        <w:rPr>
          <w:rFonts w:ascii="Arial" w:hAnsi="Arial"/>
          <w:spacing w:val="-3"/>
        </w:rPr>
      </w:pPr>
      <w:r>
        <w:rPr>
          <w:rFonts w:ascii="Arial" w:hAnsi="Arial"/>
          <w:spacing w:val="-3"/>
        </w:rPr>
        <w:t>Domiciliée 30 quai Perrache, CS 10150, 69286 LYON cedex 02</w:t>
      </w:r>
    </w:p>
    <w:p w14:paraId="6C59B217" w14:textId="77777777" w:rsidR="00055858" w:rsidRDefault="00055858" w:rsidP="00055858">
      <w:pPr>
        <w:tabs>
          <w:tab w:val="left" w:pos="-720"/>
        </w:tabs>
        <w:suppressAutoHyphens/>
        <w:jc w:val="both"/>
        <w:rPr>
          <w:rFonts w:ascii="Arial" w:hAnsi="Arial"/>
          <w:spacing w:val="-3"/>
        </w:rPr>
      </w:pPr>
      <w:r>
        <w:rPr>
          <w:rFonts w:ascii="Arial" w:hAnsi="Arial"/>
          <w:spacing w:val="-3"/>
        </w:rPr>
        <w:t>Inscrite à l'ordre des architectes de la circonscription de Rhône-Alpes sous le numéro 615 et sous le numéro national S05849</w:t>
      </w:r>
    </w:p>
    <w:p w14:paraId="4811FC30" w14:textId="77777777" w:rsidR="00055858" w:rsidRDefault="00055858" w:rsidP="00055858">
      <w:pPr>
        <w:tabs>
          <w:tab w:val="left" w:pos="-720"/>
        </w:tabs>
        <w:suppressAutoHyphens/>
        <w:jc w:val="both"/>
        <w:rPr>
          <w:rFonts w:ascii="Arial" w:hAnsi="Arial"/>
          <w:spacing w:val="-3"/>
        </w:rPr>
      </w:pPr>
      <w:r>
        <w:rPr>
          <w:rFonts w:ascii="Arial" w:hAnsi="Arial"/>
          <w:spacing w:val="-3"/>
        </w:rPr>
        <w:t xml:space="preserve">Représentée par Monsieur Patrick MITON, architecte-urbaniste associé, président, </w:t>
      </w:r>
    </w:p>
    <w:p w14:paraId="7504A390" w14:textId="77777777" w:rsidR="00EE1972" w:rsidRPr="003B46FB" w:rsidRDefault="00EE1972">
      <w:pPr>
        <w:jc w:val="both"/>
        <w:rPr>
          <w:rFonts w:ascii="Verdana" w:hAnsi="Verdana" w:cs="Arial"/>
          <w:sz w:val="22"/>
          <w:szCs w:val="22"/>
        </w:rPr>
      </w:pPr>
    </w:p>
    <w:p w14:paraId="4E03BB41" w14:textId="77777777" w:rsidR="009D3DFE" w:rsidRPr="003B46FB" w:rsidRDefault="009D3DFE" w:rsidP="009D3DFE">
      <w:pPr>
        <w:jc w:val="both"/>
        <w:rPr>
          <w:rFonts w:ascii="Verdana" w:hAnsi="Verdana" w:cs="Arial"/>
          <w:sz w:val="22"/>
          <w:szCs w:val="22"/>
        </w:rPr>
      </w:pPr>
      <w:r w:rsidRPr="003B46FB">
        <w:rPr>
          <w:rFonts w:ascii="Verdana" w:hAnsi="Verdana" w:cs="Arial"/>
          <w:sz w:val="22"/>
          <w:szCs w:val="22"/>
        </w:rPr>
        <w:t>Ci-après désigné "L'ARCHITECTE"</w:t>
      </w:r>
    </w:p>
    <w:p w14:paraId="003394D8" w14:textId="77777777" w:rsidR="009D3DFE" w:rsidRPr="003B46FB" w:rsidRDefault="009D3DFE" w:rsidP="009D3DFE">
      <w:pPr>
        <w:rPr>
          <w:rFonts w:ascii="Verdana" w:hAnsi="Verdana" w:cs="Arial"/>
          <w:sz w:val="22"/>
          <w:szCs w:val="22"/>
        </w:rPr>
      </w:pPr>
    </w:p>
    <w:p w14:paraId="55E1C8FB" w14:textId="77777777" w:rsidR="009D3DFE" w:rsidRPr="003B46FB" w:rsidRDefault="009D3DFE" w:rsidP="00C01C53">
      <w:pPr>
        <w:jc w:val="right"/>
        <w:rPr>
          <w:rFonts w:ascii="Verdana" w:hAnsi="Verdana" w:cs="Arial"/>
          <w:sz w:val="22"/>
          <w:szCs w:val="22"/>
        </w:rPr>
      </w:pPr>
    </w:p>
    <w:p w14:paraId="51E82CF6" w14:textId="77777777" w:rsidR="009D3DFE" w:rsidRDefault="009D3DFE" w:rsidP="00C01C53">
      <w:pPr>
        <w:jc w:val="right"/>
        <w:rPr>
          <w:rFonts w:ascii="Verdana" w:hAnsi="Verdana" w:cs="Arial"/>
          <w:sz w:val="22"/>
          <w:szCs w:val="22"/>
        </w:rPr>
      </w:pPr>
    </w:p>
    <w:p w14:paraId="5311B12F" w14:textId="77777777" w:rsidR="00D427D0" w:rsidRPr="003B46FB" w:rsidRDefault="00D427D0" w:rsidP="00C01C53">
      <w:pPr>
        <w:jc w:val="right"/>
        <w:rPr>
          <w:rFonts w:ascii="Verdana" w:hAnsi="Verdana" w:cs="Arial"/>
          <w:sz w:val="22"/>
          <w:szCs w:val="22"/>
        </w:rPr>
      </w:pPr>
    </w:p>
    <w:p w14:paraId="68C72D6A" w14:textId="77777777" w:rsidR="00EE1972" w:rsidRPr="003B46FB" w:rsidRDefault="00E916AA" w:rsidP="00C01C53">
      <w:pPr>
        <w:jc w:val="right"/>
        <w:rPr>
          <w:rFonts w:ascii="Verdana" w:hAnsi="Verdana" w:cs="Arial"/>
          <w:b/>
          <w:sz w:val="22"/>
          <w:szCs w:val="22"/>
        </w:rPr>
      </w:pPr>
      <w:r w:rsidRPr="003B46FB">
        <w:rPr>
          <w:rFonts w:ascii="Verdana" w:hAnsi="Verdana" w:cs="Arial"/>
          <w:b/>
          <w:sz w:val="22"/>
          <w:szCs w:val="22"/>
        </w:rPr>
        <w:t>D</w:t>
      </w:r>
      <w:r w:rsidR="00C01C53" w:rsidRPr="003B46FB">
        <w:rPr>
          <w:rFonts w:ascii="Verdana" w:hAnsi="Verdana" w:cs="Arial"/>
          <w:b/>
          <w:sz w:val="22"/>
          <w:szCs w:val="22"/>
        </w:rPr>
        <w:t>'autre part</w:t>
      </w:r>
      <w:r w:rsidRPr="003B46FB">
        <w:rPr>
          <w:rFonts w:ascii="Verdana" w:hAnsi="Verdana" w:cs="Arial"/>
          <w:b/>
          <w:sz w:val="22"/>
          <w:szCs w:val="22"/>
        </w:rPr>
        <w:t>,</w:t>
      </w:r>
    </w:p>
    <w:p w14:paraId="3C263771" w14:textId="77777777" w:rsidR="00646146" w:rsidRPr="003B46FB" w:rsidRDefault="00646146" w:rsidP="00646146">
      <w:pPr>
        <w:jc w:val="both"/>
        <w:rPr>
          <w:rFonts w:ascii="Verdana" w:hAnsi="Verdana" w:cs="Arial"/>
          <w:sz w:val="22"/>
          <w:szCs w:val="22"/>
        </w:rPr>
      </w:pPr>
    </w:p>
    <w:p w14:paraId="2129AE2A" w14:textId="77777777" w:rsidR="00646146" w:rsidRDefault="00646146" w:rsidP="00646146">
      <w:pPr>
        <w:jc w:val="both"/>
        <w:rPr>
          <w:rFonts w:ascii="Verdana" w:hAnsi="Verdana" w:cs="Arial"/>
          <w:sz w:val="22"/>
          <w:szCs w:val="22"/>
        </w:rPr>
      </w:pPr>
    </w:p>
    <w:p w14:paraId="570B3901" w14:textId="77777777" w:rsidR="00984527" w:rsidRDefault="00984527" w:rsidP="00646146">
      <w:pPr>
        <w:jc w:val="both"/>
        <w:rPr>
          <w:rFonts w:ascii="Verdana" w:hAnsi="Verdana" w:cs="Arial"/>
          <w:sz w:val="22"/>
          <w:szCs w:val="22"/>
        </w:rPr>
      </w:pPr>
    </w:p>
    <w:p w14:paraId="6496BA98" w14:textId="77777777" w:rsidR="00984527" w:rsidRDefault="00984527" w:rsidP="00646146">
      <w:pPr>
        <w:jc w:val="both"/>
        <w:rPr>
          <w:rFonts w:ascii="Verdana" w:hAnsi="Verdana" w:cs="Arial"/>
          <w:sz w:val="22"/>
          <w:szCs w:val="22"/>
        </w:rPr>
      </w:pPr>
    </w:p>
    <w:p w14:paraId="05815441" w14:textId="77777777" w:rsidR="00984527" w:rsidRDefault="00984527" w:rsidP="00646146">
      <w:pPr>
        <w:jc w:val="both"/>
        <w:rPr>
          <w:rFonts w:ascii="Verdana" w:hAnsi="Verdana" w:cs="Arial"/>
          <w:sz w:val="22"/>
          <w:szCs w:val="22"/>
        </w:rPr>
      </w:pPr>
    </w:p>
    <w:p w14:paraId="4D89FED4" w14:textId="77777777" w:rsidR="00984527" w:rsidRPr="003B46FB" w:rsidRDefault="00984527" w:rsidP="00646146">
      <w:pPr>
        <w:jc w:val="both"/>
        <w:rPr>
          <w:rFonts w:ascii="Verdana" w:hAnsi="Verdana" w:cs="Arial"/>
          <w:sz w:val="22"/>
          <w:szCs w:val="22"/>
        </w:rPr>
      </w:pPr>
    </w:p>
    <w:p w14:paraId="4201F437" w14:textId="77777777" w:rsidR="00EE1972" w:rsidRPr="003B46FB" w:rsidRDefault="00EE1972" w:rsidP="00646146">
      <w:pPr>
        <w:jc w:val="both"/>
        <w:rPr>
          <w:rFonts w:ascii="Verdana" w:hAnsi="Verdana" w:cs="Arial"/>
          <w:sz w:val="22"/>
          <w:szCs w:val="22"/>
        </w:rPr>
      </w:pPr>
      <w:r w:rsidRPr="003B46FB">
        <w:rPr>
          <w:rFonts w:ascii="Verdana" w:hAnsi="Verdana" w:cs="Arial"/>
          <w:sz w:val="22"/>
          <w:szCs w:val="22"/>
        </w:rPr>
        <w:t>Il est convenu ce qui suit :</w:t>
      </w:r>
    </w:p>
    <w:p w14:paraId="6002BCB8" w14:textId="77777777" w:rsidR="00BC0F43" w:rsidRDefault="00BC0F43" w:rsidP="003B46FB">
      <w:pPr>
        <w:ind w:right="-69"/>
        <w:contextualSpacing/>
        <w:outlineLvl w:val="0"/>
        <w:rPr>
          <w:rFonts w:ascii="Calibri" w:hAnsi="Calibri" w:cs="Arial"/>
        </w:rPr>
      </w:pPr>
    </w:p>
    <w:p w14:paraId="640EB768" w14:textId="77777777" w:rsidR="003B46FB" w:rsidRPr="00422617" w:rsidRDefault="003B46FB" w:rsidP="00422617">
      <w:pPr>
        <w:ind w:right="-69"/>
        <w:contextualSpacing/>
        <w:outlineLvl w:val="0"/>
        <w:rPr>
          <w:rFonts w:ascii="Verdana" w:hAnsi="Verdana"/>
          <w:sz w:val="20"/>
        </w:rPr>
      </w:pPr>
      <w:r w:rsidRPr="00263C6E">
        <w:rPr>
          <w:rFonts w:ascii="Verdana" w:hAnsi="Verdana"/>
          <w:b/>
          <w:smallCaps/>
          <w:sz w:val="20"/>
          <w:u w:val="single"/>
        </w:rPr>
        <w:t xml:space="preserve">Chapitre </w:t>
      </w:r>
      <w:r w:rsidRPr="00263C6E">
        <w:rPr>
          <w:rFonts w:ascii="Verdana" w:hAnsi="Verdana"/>
          <w:b/>
          <w:sz w:val="20"/>
          <w:u w:val="single"/>
        </w:rPr>
        <w:t xml:space="preserve">1 </w:t>
      </w:r>
      <w:r>
        <w:rPr>
          <w:rFonts w:ascii="Verdana" w:hAnsi="Verdana"/>
          <w:b/>
          <w:sz w:val="20"/>
        </w:rPr>
        <w:t>–</w:t>
      </w:r>
      <w:r w:rsidRPr="00263C6E">
        <w:rPr>
          <w:rFonts w:ascii="Verdana" w:hAnsi="Verdana"/>
          <w:b/>
          <w:sz w:val="20"/>
        </w:rPr>
        <w:t xml:space="preserve"> </w:t>
      </w:r>
      <w:r>
        <w:rPr>
          <w:rFonts w:ascii="Verdana" w:hAnsi="Verdana"/>
          <w:b/>
          <w:smallCaps/>
          <w:sz w:val="20"/>
        </w:rPr>
        <w:t>OBJET DU CONTRAT</w:t>
      </w:r>
    </w:p>
    <w:p w14:paraId="239F0572" w14:textId="77777777" w:rsidR="003B46FB" w:rsidRPr="00263C6E" w:rsidRDefault="003B46FB" w:rsidP="003B46FB">
      <w:pPr>
        <w:tabs>
          <w:tab w:val="left" w:pos="240"/>
        </w:tabs>
        <w:spacing w:before="160"/>
        <w:ind w:right="-69"/>
        <w:contextualSpacing/>
        <w:jc w:val="both"/>
        <w:rPr>
          <w:rFonts w:ascii="Verdana" w:hAnsi="Verdana"/>
          <w:b/>
          <w:smallCaps/>
          <w:sz w:val="20"/>
        </w:rPr>
      </w:pPr>
    </w:p>
    <w:p w14:paraId="26A0B923" w14:textId="77777777" w:rsidR="003B46FB" w:rsidRPr="00263C6E" w:rsidRDefault="003B46FB" w:rsidP="003B46FB">
      <w:pPr>
        <w:spacing w:before="160"/>
        <w:ind w:right="-68"/>
        <w:contextualSpacing/>
        <w:jc w:val="both"/>
        <w:rPr>
          <w:rFonts w:ascii="Verdana" w:hAnsi="Verdana"/>
          <w:sz w:val="20"/>
        </w:rPr>
      </w:pPr>
      <w:r w:rsidRPr="00263C6E">
        <w:rPr>
          <w:rFonts w:ascii="Verdana" w:hAnsi="Verdana"/>
          <w:sz w:val="20"/>
        </w:rPr>
        <w:t xml:space="preserve">Le présent contrat a pour objet d’établir l’ensemble des charges et conditions par lesquelles l’architecte se voit confier par le </w:t>
      </w:r>
      <w:r>
        <w:rPr>
          <w:rFonts w:ascii="Verdana" w:hAnsi="Verdana"/>
          <w:sz w:val="20"/>
        </w:rPr>
        <w:t>promoteur</w:t>
      </w:r>
      <w:r w:rsidRPr="00263C6E">
        <w:rPr>
          <w:rFonts w:ascii="Verdana" w:hAnsi="Verdana"/>
          <w:sz w:val="20"/>
        </w:rPr>
        <w:t xml:space="preserve"> les missions définies au chapitre 3 ci-après.</w:t>
      </w:r>
    </w:p>
    <w:p w14:paraId="7EEB3B91" w14:textId="77777777" w:rsidR="003B46FB" w:rsidRPr="00263C6E" w:rsidRDefault="003B46FB" w:rsidP="003B46FB">
      <w:pPr>
        <w:spacing w:before="160"/>
        <w:ind w:right="-68"/>
        <w:contextualSpacing/>
        <w:jc w:val="both"/>
        <w:rPr>
          <w:rFonts w:ascii="Verdana" w:hAnsi="Verdana"/>
          <w:sz w:val="20"/>
        </w:rPr>
      </w:pPr>
    </w:p>
    <w:p w14:paraId="2159314C" w14:textId="77777777" w:rsidR="003B46FB" w:rsidRPr="00263C6E" w:rsidRDefault="003B46FB" w:rsidP="003B46FB">
      <w:pPr>
        <w:spacing w:before="160"/>
        <w:ind w:right="-68"/>
        <w:contextualSpacing/>
        <w:jc w:val="both"/>
        <w:rPr>
          <w:rFonts w:ascii="Verdana" w:hAnsi="Verdana"/>
          <w:sz w:val="20"/>
        </w:rPr>
      </w:pPr>
      <w:r w:rsidRPr="00263C6E">
        <w:rPr>
          <w:rFonts w:ascii="Verdana" w:hAnsi="Verdana"/>
          <w:sz w:val="20"/>
        </w:rPr>
        <w:t>Ce contrat est un contrat de louage d’ouvrage au sens des articles 1779 et suivants du Code Civil.</w:t>
      </w:r>
    </w:p>
    <w:p w14:paraId="75C501C1" w14:textId="77777777" w:rsidR="006A7718" w:rsidRPr="00400A8F" w:rsidRDefault="006A7718" w:rsidP="00795F94">
      <w:pPr>
        <w:tabs>
          <w:tab w:val="right" w:pos="2410"/>
        </w:tabs>
        <w:jc w:val="both"/>
        <w:rPr>
          <w:rFonts w:ascii="Calibri" w:hAnsi="Calibri" w:cs="Arial"/>
          <w:b/>
        </w:rPr>
      </w:pPr>
    </w:p>
    <w:p w14:paraId="21E13E74" w14:textId="77777777" w:rsidR="003B0040" w:rsidRPr="00400A8F" w:rsidRDefault="003B0040" w:rsidP="003B0040">
      <w:pPr>
        <w:tabs>
          <w:tab w:val="right" w:pos="2410"/>
        </w:tabs>
        <w:ind w:left="709"/>
        <w:jc w:val="both"/>
        <w:rPr>
          <w:rFonts w:ascii="Calibri" w:hAnsi="Calibri" w:cs="Arial"/>
        </w:rPr>
      </w:pPr>
    </w:p>
    <w:p w14:paraId="5925AD00" w14:textId="77777777" w:rsidR="003B46FB" w:rsidRPr="00263C6E" w:rsidRDefault="003B46FB" w:rsidP="00422617">
      <w:pPr>
        <w:ind w:right="-69"/>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 xml:space="preserve">2 </w:t>
      </w:r>
      <w:r w:rsidRPr="00263C6E">
        <w:rPr>
          <w:rFonts w:ascii="Verdana" w:hAnsi="Verdana"/>
          <w:b/>
          <w:sz w:val="20"/>
        </w:rPr>
        <w:t xml:space="preserve">- </w:t>
      </w:r>
      <w:r w:rsidRPr="00263C6E">
        <w:rPr>
          <w:rFonts w:ascii="Verdana" w:hAnsi="Verdana"/>
          <w:b/>
          <w:smallCaps/>
          <w:sz w:val="20"/>
        </w:rPr>
        <w:t>DROIT ET OBLIGATIONS DU MAITRE DE L’OUVRAGE</w:t>
      </w:r>
    </w:p>
    <w:p w14:paraId="156AB012" w14:textId="77777777" w:rsidR="003B46FB" w:rsidRPr="004D43ED" w:rsidRDefault="003B46FB" w:rsidP="003B46FB">
      <w:pPr>
        <w:pStyle w:val="Paragraphedeliste"/>
        <w:tabs>
          <w:tab w:val="left" w:pos="240"/>
        </w:tabs>
        <w:spacing w:before="160"/>
        <w:ind w:left="0" w:right="-68"/>
        <w:contextualSpacing/>
        <w:jc w:val="both"/>
        <w:rPr>
          <w:rFonts w:ascii="Verdana" w:hAnsi="Verdana"/>
          <w:b/>
          <w:smallCaps/>
          <w:vanish/>
          <w:sz w:val="20"/>
          <w:u w:val="single"/>
        </w:rPr>
      </w:pPr>
    </w:p>
    <w:p w14:paraId="38F15890" w14:textId="77777777" w:rsidR="003B46FB" w:rsidRPr="00263C6E" w:rsidRDefault="003B46FB" w:rsidP="003B46FB">
      <w:pPr>
        <w:tabs>
          <w:tab w:val="left" w:pos="240"/>
        </w:tabs>
        <w:spacing w:before="160"/>
        <w:ind w:right="-68"/>
        <w:contextualSpacing/>
        <w:jc w:val="both"/>
        <w:rPr>
          <w:rFonts w:ascii="Verdana" w:hAnsi="Verdana"/>
          <w:b/>
          <w:smallCaps/>
          <w:sz w:val="20"/>
          <w:u w:val="single"/>
        </w:rPr>
      </w:pPr>
      <w:r>
        <w:rPr>
          <w:rFonts w:ascii="Verdana" w:hAnsi="Verdana"/>
          <w:b/>
          <w:smallCaps/>
          <w:sz w:val="20"/>
          <w:u w:val="single"/>
        </w:rPr>
        <w:t>2.1</w:t>
      </w:r>
      <w:r>
        <w:rPr>
          <w:rFonts w:ascii="Verdana" w:hAnsi="Verdana"/>
          <w:b/>
          <w:smallCaps/>
          <w:sz w:val="20"/>
          <w:u w:val="single"/>
        </w:rPr>
        <w:tab/>
      </w:r>
      <w:r w:rsidRPr="00263C6E">
        <w:rPr>
          <w:rFonts w:ascii="Verdana" w:hAnsi="Verdana"/>
          <w:b/>
          <w:smallCaps/>
          <w:sz w:val="20"/>
          <w:u w:val="single"/>
        </w:rPr>
        <w:t>Définition du maitre de l’ouvrage</w:t>
      </w:r>
    </w:p>
    <w:p w14:paraId="1DDF64BB" w14:textId="77777777" w:rsidR="003B46FB" w:rsidRPr="00263C6E" w:rsidRDefault="003B46FB" w:rsidP="003B46FB">
      <w:pPr>
        <w:tabs>
          <w:tab w:val="left" w:pos="240"/>
        </w:tabs>
        <w:spacing w:before="160"/>
        <w:ind w:left="720" w:right="-69"/>
        <w:contextualSpacing/>
        <w:jc w:val="both"/>
        <w:rPr>
          <w:rFonts w:ascii="Verdana" w:hAnsi="Verdana"/>
          <w:b/>
          <w:smallCaps/>
          <w:sz w:val="20"/>
          <w:u w:val="single"/>
        </w:rPr>
      </w:pPr>
    </w:p>
    <w:p w14:paraId="1E281A4D" w14:textId="77777777" w:rsidR="003B46FB" w:rsidRPr="00263C6E" w:rsidRDefault="003B46FB" w:rsidP="003B46FB">
      <w:pPr>
        <w:tabs>
          <w:tab w:val="left" w:pos="840"/>
        </w:tabs>
        <w:spacing w:before="60"/>
        <w:ind w:left="680" w:right="-69"/>
        <w:contextualSpacing/>
        <w:jc w:val="both"/>
        <w:rPr>
          <w:rFonts w:ascii="Verdana" w:hAnsi="Verdana"/>
          <w:sz w:val="20"/>
        </w:rPr>
      </w:pPr>
      <w:r w:rsidRPr="00263C6E">
        <w:rPr>
          <w:rFonts w:ascii="Verdana" w:hAnsi="Verdana"/>
          <w:sz w:val="20"/>
        </w:rPr>
        <w:t xml:space="preserve">La dénomination du </w:t>
      </w:r>
      <w:r>
        <w:rPr>
          <w:rFonts w:ascii="Verdana" w:hAnsi="Verdana"/>
          <w:sz w:val="20"/>
        </w:rPr>
        <w:t>Promoteur</w:t>
      </w:r>
      <w:r w:rsidRPr="00263C6E">
        <w:rPr>
          <w:rFonts w:ascii="Verdana" w:hAnsi="Verdana"/>
          <w:sz w:val="20"/>
        </w:rPr>
        <w:t xml:space="preserve"> figure en introduction au présent Contrat ("Désignation des Parties").</w:t>
      </w:r>
    </w:p>
    <w:p w14:paraId="0385B094" w14:textId="77777777" w:rsidR="003B46FB" w:rsidRPr="004D43ED" w:rsidRDefault="003B46FB" w:rsidP="003B46FB">
      <w:pPr>
        <w:pStyle w:val="Paragraphedeliste"/>
        <w:tabs>
          <w:tab w:val="left" w:pos="240"/>
        </w:tabs>
        <w:spacing w:before="160"/>
        <w:ind w:left="0" w:right="-69"/>
        <w:contextualSpacing/>
        <w:jc w:val="both"/>
        <w:rPr>
          <w:rFonts w:ascii="Verdana" w:hAnsi="Verdana"/>
          <w:b/>
          <w:smallCaps/>
          <w:vanish/>
          <w:sz w:val="20"/>
          <w:u w:val="single"/>
        </w:rPr>
      </w:pPr>
    </w:p>
    <w:p w14:paraId="3AD3BE83" w14:textId="77777777" w:rsidR="003B46FB" w:rsidRDefault="003B46FB" w:rsidP="003B46FB">
      <w:pPr>
        <w:numPr>
          <w:ilvl w:val="1"/>
          <w:numId w:val="31"/>
        </w:numPr>
        <w:tabs>
          <w:tab w:val="left" w:pos="240"/>
        </w:tabs>
        <w:spacing w:before="160"/>
        <w:ind w:right="-69"/>
        <w:contextualSpacing/>
        <w:jc w:val="both"/>
        <w:rPr>
          <w:rFonts w:ascii="Verdana" w:hAnsi="Verdana"/>
          <w:b/>
          <w:smallCaps/>
          <w:sz w:val="20"/>
          <w:u w:val="single"/>
        </w:rPr>
      </w:pPr>
      <w:r w:rsidRPr="00263C6E">
        <w:rPr>
          <w:rFonts w:ascii="Verdana" w:hAnsi="Verdana"/>
          <w:b/>
          <w:smallCaps/>
          <w:sz w:val="20"/>
          <w:u w:val="single"/>
        </w:rPr>
        <w:t>Renseignements</w:t>
      </w:r>
    </w:p>
    <w:p w14:paraId="68406986" w14:textId="77777777" w:rsidR="003B46FB" w:rsidRPr="00263C6E" w:rsidRDefault="003B46FB" w:rsidP="003B46FB">
      <w:pPr>
        <w:tabs>
          <w:tab w:val="left" w:pos="240"/>
        </w:tabs>
        <w:spacing w:before="160"/>
        <w:ind w:left="720" w:right="-69"/>
        <w:contextualSpacing/>
        <w:jc w:val="both"/>
        <w:rPr>
          <w:rFonts w:ascii="Verdana" w:hAnsi="Verdana"/>
          <w:b/>
          <w:smallCaps/>
          <w:sz w:val="20"/>
          <w:u w:val="single"/>
        </w:rPr>
      </w:pPr>
    </w:p>
    <w:p w14:paraId="0A1D33E4" w14:textId="77777777" w:rsidR="003B46FB" w:rsidRPr="00263C6E" w:rsidRDefault="003B46FB" w:rsidP="003B46FB">
      <w:pPr>
        <w:numPr>
          <w:ilvl w:val="2"/>
          <w:numId w:val="31"/>
        </w:numPr>
        <w:spacing w:before="160"/>
        <w:ind w:right="-69"/>
        <w:contextualSpacing/>
        <w:jc w:val="both"/>
        <w:rPr>
          <w:rFonts w:ascii="Verdana" w:hAnsi="Verdana"/>
          <w:smallCaps/>
          <w:sz w:val="20"/>
          <w:u w:val="single"/>
        </w:rPr>
      </w:pPr>
      <w:bookmarkStart w:id="0" w:name="_Hlk511139845"/>
      <w:r w:rsidRPr="00263C6E">
        <w:rPr>
          <w:rFonts w:ascii="Verdana" w:hAnsi="Verdana"/>
          <w:smallCaps/>
          <w:sz w:val="20"/>
          <w:u w:val="single"/>
        </w:rPr>
        <w:t>TERRAIN</w:t>
      </w:r>
    </w:p>
    <w:p w14:paraId="1D5C6F1F" w14:textId="77777777" w:rsidR="003B46FB" w:rsidRPr="00263C6E" w:rsidRDefault="006F4C7D" w:rsidP="006F4C7D">
      <w:pPr>
        <w:spacing w:before="160"/>
        <w:ind w:left="720" w:right="-69"/>
        <w:contextualSpacing/>
        <w:jc w:val="both"/>
        <w:rPr>
          <w:rFonts w:ascii="Verdana" w:hAnsi="Verdana"/>
          <w:sz w:val="20"/>
        </w:rPr>
      </w:pPr>
      <w:r>
        <w:rPr>
          <w:rFonts w:ascii="Verdana" w:hAnsi="Verdana"/>
          <w:sz w:val="20"/>
        </w:rPr>
        <w:t>Le projet</w:t>
      </w:r>
      <w:r w:rsidR="003B46FB" w:rsidRPr="00263C6E">
        <w:rPr>
          <w:rFonts w:ascii="Verdana" w:hAnsi="Verdana"/>
          <w:sz w:val="20"/>
        </w:rPr>
        <w:t xml:space="preserve"> sera réalisé sur un terrain situé sur la commune</w:t>
      </w:r>
      <w:r w:rsidR="003B46FB">
        <w:rPr>
          <w:rFonts w:ascii="Verdana" w:hAnsi="Verdana"/>
          <w:sz w:val="20"/>
        </w:rPr>
        <w:t xml:space="preserve"> de LYON (69004), </w:t>
      </w:r>
      <w:r w:rsidR="003B46FB">
        <w:rPr>
          <w:rFonts w:ascii="Calibri" w:eastAsia="Arial" w:hAnsi="Calibri" w:cs="Arial"/>
          <w:szCs w:val="24"/>
        </w:rPr>
        <w:t>sur deux tènements, parcelles N°000AP93 et N°000AP119, 65 et 69 rue Jacques Louis Hénon</w:t>
      </w:r>
      <w:r w:rsidR="003B46FB" w:rsidRPr="00263C6E">
        <w:rPr>
          <w:rFonts w:ascii="Verdana" w:hAnsi="Verdana"/>
          <w:sz w:val="20"/>
        </w:rPr>
        <w:t xml:space="preserve"> d’une superficie </w:t>
      </w:r>
      <w:r w:rsidR="00422617">
        <w:rPr>
          <w:rFonts w:ascii="Verdana" w:hAnsi="Verdana"/>
          <w:sz w:val="20"/>
        </w:rPr>
        <w:t xml:space="preserve">cumulée </w:t>
      </w:r>
      <w:r w:rsidR="003B46FB" w:rsidRPr="00263C6E">
        <w:rPr>
          <w:rFonts w:ascii="Verdana" w:hAnsi="Verdana"/>
          <w:sz w:val="20"/>
        </w:rPr>
        <w:t>d’environ</w:t>
      </w:r>
      <w:r w:rsidR="003B46FB">
        <w:rPr>
          <w:rFonts w:ascii="Verdana" w:hAnsi="Verdana"/>
          <w:sz w:val="20"/>
        </w:rPr>
        <w:t xml:space="preserve"> </w:t>
      </w:r>
      <w:r w:rsidR="003B46FB" w:rsidRPr="0082580F">
        <w:rPr>
          <w:rFonts w:ascii="Verdana" w:hAnsi="Verdana"/>
          <w:sz w:val="20"/>
        </w:rPr>
        <w:t>3 2</w:t>
      </w:r>
      <w:r w:rsidR="003B46FB">
        <w:rPr>
          <w:rFonts w:ascii="Verdana" w:hAnsi="Verdana"/>
          <w:sz w:val="20"/>
        </w:rPr>
        <w:t>47</w:t>
      </w:r>
      <w:r w:rsidR="003B46FB" w:rsidRPr="0082580F">
        <w:rPr>
          <w:rFonts w:ascii="Verdana" w:hAnsi="Verdana"/>
          <w:sz w:val="20"/>
        </w:rPr>
        <w:t xml:space="preserve"> m</w:t>
      </w:r>
      <w:r w:rsidR="003B46FB" w:rsidRPr="0082580F">
        <w:rPr>
          <w:rFonts w:ascii="Verdana" w:hAnsi="Verdana"/>
          <w:sz w:val="20"/>
          <w:vertAlign w:val="superscript"/>
        </w:rPr>
        <w:t>2</w:t>
      </w:r>
      <w:r w:rsidR="003B46FB" w:rsidRPr="0082580F">
        <w:rPr>
          <w:rFonts w:ascii="Verdana" w:hAnsi="Verdana"/>
          <w:sz w:val="20"/>
        </w:rPr>
        <w:t>.</w:t>
      </w:r>
      <w:bookmarkEnd w:id="0"/>
    </w:p>
    <w:p w14:paraId="7E1FC210" w14:textId="77777777" w:rsidR="003B46FB" w:rsidRPr="00263C6E" w:rsidRDefault="003B46FB" w:rsidP="003B46FB">
      <w:pPr>
        <w:spacing w:before="160"/>
        <w:ind w:left="680" w:right="-69" w:hanging="680"/>
        <w:contextualSpacing/>
        <w:jc w:val="both"/>
        <w:rPr>
          <w:rFonts w:ascii="Verdana" w:hAnsi="Verdana"/>
          <w:sz w:val="20"/>
        </w:rPr>
      </w:pPr>
    </w:p>
    <w:p w14:paraId="2364DCCC" w14:textId="77777777" w:rsidR="003B46FB" w:rsidRPr="00952D0D" w:rsidRDefault="003B46FB" w:rsidP="003B46FB">
      <w:pPr>
        <w:numPr>
          <w:ilvl w:val="2"/>
          <w:numId w:val="31"/>
        </w:numPr>
        <w:spacing w:before="160"/>
        <w:ind w:right="-69"/>
        <w:contextualSpacing/>
        <w:jc w:val="both"/>
        <w:rPr>
          <w:rFonts w:ascii="Verdana" w:hAnsi="Verdana"/>
          <w:smallCaps/>
          <w:sz w:val="20"/>
          <w:u w:val="single"/>
        </w:rPr>
      </w:pPr>
      <w:bookmarkStart w:id="1" w:name="_Hlk511139956"/>
      <w:r w:rsidRPr="00952D0D">
        <w:rPr>
          <w:rFonts w:ascii="Verdana" w:hAnsi="Verdana"/>
          <w:smallCaps/>
          <w:sz w:val="20"/>
          <w:u w:val="single"/>
        </w:rPr>
        <w:t>CONSTRUCTION</w:t>
      </w:r>
    </w:p>
    <w:p w14:paraId="6F7730AF" w14:textId="77777777" w:rsidR="003B46FB" w:rsidRPr="00263C6E" w:rsidRDefault="003B46FB" w:rsidP="003B46FB">
      <w:pPr>
        <w:pStyle w:val="xmsonormal"/>
        <w:ind w:left="720"/>
        <w:contextualSpacing/>
        <w:jc w:val="both"/>
        <w:rPr>
          <w:rFonts w:ascii="Verdana" w:hAnsi="Verdana"/>
          <w:sz w:val="20"/>
          <w:szCs w:val="20"/>
        </w:rPr>
      </w:pPr>
    </w:p>
    <w:p w14:paraId="4A939AB7" w14:textId="77777777" w:rsidR="006F4C7D" w:rsidRDefault="003B46FB" w:rsidP="00420C4B">
      <w:pPr>
        <w:pStyle w:val="xmsonormal"/>
        <w:ind w:left="709"/>
        <w:contextualSpacing/>
        <w:jc w:val="both"/>
        <w:rPr>
          <w:rFonts w:ascii="Verdana" w:eastAsia="Arial" w:hAnsi="Verdana" w:cs="Arial"/>
          <w:sz w:val="20"/>
          <w:szCs w:val="20"/>
        </w:rPr>
      </w:pPr>
      <w:r w:rsidRPr="00E62076">
        <w:rPr>
          <w:rFonts w:ascii="Verdana" w:hAnsi="Verdana"/>
          <w:sz w:val="20"/>
          <w:szCs w:val="20"/>
        </w:rPr>
        <w:t>L’objet du présent contrat</w:t>
      </w:r>
      <w:r w:rsidR="006F4C7D" w:rsidRPr="00E62076">
        <w:rPr>
          <w:rFonts w:ascii="Verdana" w:hAnsi="Verdana"/>
          <w:sz w:val="20"/>
          <w:szCs w:val="20"/>
        </w:rPr>
        <w:t xml:space="preserve"> </w:t>
      </w:r>
      <w:r w:rsidR="00E62076">
        <w:rPr>
          <w:rFonts w:ascii="Verdana" w:hAnsi="Verdana"/>
          <w:sz w:val="20"/>
          <w:szCs w:val="20"/>
        </w:rPr>
        <w:t xml:space="preserve">concerne </w:t>
      </w:r>
      <w:r w:rsidR="00C922BF">
        <w:rPr>
          <w:rFonts w:ascii="Verdana" w:hAnsi="Verdana"/>
          <w:sz w:val="20"/>
          <w:szCs w:val="20"/>
        </w:rPr>
        <w:t xml:space="preserve">la </w:t>
      </w:r>
      <w:r w:rsidR="00E62076">
        <w:rPr>
          <w:rFonts w:ascii="Verdana" w:hAnsi="Verdana"/>
          <w:sz w:val="20"/>
          <w:szCs w:val="20"/>
        </w:rPr>
        <w:t xml:space="preserve">démolition </w:t>
      </w:r>
      <w:r w:rsidR="00952D0D">
        <w:rPr>
          <w:rFonts w:ascii="Verdana" w:hAnsi="Verdana"/>
          <w:sz w:val="20"/>
          <w:szCs w:val="20"/>
        </w:rPr>
        <w:t xml:space="preserve">partielle </w:t>
      </w:r>
      <w:r w:rsidR="00E62076">
        <w:rPr>
          <w:rFonts w:ascii="Verdana" w:hAnsi="Verdana"/>
          <w:sz w:val="20"/>
          <w:szCs w:val="20"/>
        </w:rPr>
        <w:t>puis</w:t>
      </w:r>
      <w:bookmarkEnd w:id="1"/>
      <w:r w:rsidR="006F4C7D" w:rsidRPr="00E62076">
        <w:rPr>
          <w:rFonts w:ascii="Verdana" w:eastAsia="Arial" w:hAnsi="Verdana" w:cs="Arial"/>
          <w:sz w:val="20"/>
          <w:szCs w:val="20"/>
        </w:rPr>
        <w:t xml:space="preserve"> </w:t>
      </w:r>
      <w:r w:rsidR="00E62076" w:rsidRPr="00E62076">
        <w:rPr>
          <w:rFonts w:ascii="Verdana" w:eastAsia="Arial" w:hAnsi="Verdana" w:cs="Arial"/>
          <w:sz w:val="20"/>
          <w:szCs w:val="20"/>
        </w:rPr>
        <w:t>surélévation</w:t>
      </w:r>
      <w:r w:rsidR="00E62076">
        <w:rPr>
          <w:rFonts w:ascii="Verdana" w:eastAsia="Arial" w:hAnsi="Verdana" w:cs="Arial"/>
          <w:sz w:val="20"/>
          <w:szCs w:val="20"/>
        </w:rPr>
        <w:t xml:space="preserve"> d’un bâtiment existant</w:t>
      </w:r>
      <w:r w:rsidR="00420C4B">
        <w:rPr>
          <w:rFonts w:ascii="Verdana" w:eastAsia="Arial" w:hAnsi="Verdana" w:cs="Arial"/>
          <w:sz w:val="20"/>
          <w:szCs w:val="20"/>
        </w:rPr>
        <w:t xml:space="preserve"> avec des bureaux et des logements au-dessus d’un central téléphonique Orange, et un bâtiment neuf</w:t>
      </w:r>
      <w:r w:rsidR="006F4C7D" w:rsidRPr="00E62076">
        <w:rPr>
          <w:rFonts w:ascii="Verdana" w:eastAsia="Arial" w:hAnsi="Verdana" w:cs="Arial"/>
          <w:sz w:val="20"/>
          <w:szCs w:val="20"/>
        </w:rPr>
        <w:t>.</w:t>
      </w:r>
    </w:p>
    <w:p w14:paraId="1BA3431D" w14:textId="77777777" w:rsidR="00C922BF" w:rsidRDefault="00C922BF" w:rsidP="00420C4B">
      <w:pPr>
        <w:pStyle w:val="xmsonormal"/>
        <w:ind w:left="709"/>
        <w:contextualSpacing/>
        <w:jc w:val="both"/>
        <w:rPr>
          <w:rFonts w:ascii="Verdana" w:eastAsia="Arial" w:hAnsi="Verdana" w:cs="Arial"/>
          <w:sz w:val="20"/>
          <w:szCs w:val="20"/>
        </w:rPr>
      </w:pPr>
    </w:p>
    <w:p w14:paraId="615260D6" w14:textId="77777777" w:rsidR="00C922BF" w:rsidRPr="00420C4B" w:rsidRDefault="00C922BF" w:rsidP="00420C4B">
      <w:pPr>
        <w:tabs>
          <w:tab w:val="left" w:pos="426"/>
        </w:tabs>
        <w:ind w:left="709"/>
        <w:jc w:val="both"/>
        <w:rPr>
          <w:rFonts w:ascii="Verdana" w:hAnsi="Verdana" w:cs="Arial"/>
          <w:sz w:val="20"/>
        </w:rPr>
      </w:pPr>
      <w:r w:rsidRPr="00420C4B">
        <w:rPr>
          <w:rFonts w:ascii="Verdana" w:hAnsi="Verdana" w:cs="Arial"/>
          <w:sz w:val="20"/>
        </w:rPr>
        <w:t>Le projet neuf est affecté au logement avec une surface tertiaire</w:t>
      </w:r>
      <w:r w:rsidR="0009278D">
        <w:rPr>
          <w:rFonts w:ascii="Verdana" w:hAnsi="Verdana" w:cs="Arial"/>
          <w:sz w:val="20"/>
        </w:rPr>
        <w:t xml:space="preserve"> ou activité</w:t>
      </w:r>
      <w:r w:rsidRPr="00420C4B">
        <w:rPr>
          <w:rFonts w:ascii="Verdana" w:hAnsi="Verdana" w:cs="Arial"/>
          <w:sz w:val="20"/>
        </w:rPr>
        <w:t xml:space="preserve"> en rez-de-chaussée.</w:t>
      </w:r>
      <w:r w:rsidR="00420C4B">
        <w:rPr>
          <w:rFonts w:ascii="Verdana" w:hAnsi="Verdana" w:cs="Arial"/>
          <w:sz w:val="20"/>
        </w:rPr>
        <w:t xml:space="preserve"> Il comporte deux niveaux de sous-sol pour du stationnement desservi par un ascenseur à voitures.</w:t>
      </w:r>
    </w:p>
    <w:p w14:paraId="3059DF83" w14:textId="77777777" w:rsidR="00C922BF" w:rsidRPr="00420C4B" w:rsidRDefault="00C922BF" w:rsidP="00420C4B">
      <w:pPr>
        <w:tabs>
          <w:tab w:val="left" w:pos="426"/>
        </w:tabs>
        <w:ind w:left="709"/>
        <w:jc w:val="both"/>
        <w:rPr>
          <w:rFonts w:ascii="Verdana" w:hAnsi="Verdana" w:cs="Arial"/>
          <w:sz w:val="20"/>
        </w:rPr>
      </w:pPr>
    </w:p>
    <w:p w14:paraId="02E08267" w14:textId="77777777" w:rsidR="00C922BF" w:rsidRPr="00420C4B" w:rsidRDefault="00C922BF" w:rsidP="0074752A">
      <w:pPr>
        <w:tabs>
          <w:tab w:val="left" w:pos="426"/>
        </w:tabs>
        <w:ind w:left="709"/>
        <w:jc w:val="both"/>
        <w:rPr>
          <w:rFonts w:ascii="Verdana" w:hAnsi="Verdana" w:cs="Arial"/>
          <w:sz w:val="20"/>
        </w:rPr>
      </w:pPr>
      <w:r w:rsidRPr="00420C4B">
        <w:rPr>
          <w:rFonts w:ascii="Verdana" w:hAnsi="Verdana" w:cs="Arial"/>
          <w:sz w:val="20"/>
        </w:rPr>
        <w:t xml:space="preserve">Le projet de surélévation est mixte avec une partie en bureau et l’autre en logements. La partie conservée en RDC reste dédiée au central téléphonique Orange. En lien avec ce central, un local technique et l’antenne existante seront intégrés dans le volume en attique et sur la toiture de la surélévation. </w:t>
      </w:r>
    </w:p>
    <w:p w14:paraId="79F76CC6" w14:textId="77777777" w:rsidR="00420C4B" w:rsidRPr="00420C4B" w:rsidRDefault="00420C4B" w:rsidP="00420C4B">
      <w:pPr>
        <w:tabs>
          <w:tab w:val="left" w:pos="426"/>
        </w:tabs>
        <w:ind w:left="709"/>
        <w:jc w:val="both"/>
        <w:rPr>
          <w:rFonts w:ascii="Verdana" w:hAnsi="Verdana" w:cs="Arial"/>
          <w:sz w:val="20"/>
        </w:rPr>
      </w:pPr>
    </w:p>
    <w:p w14:paraId="2414F373" w14:textId="77777777" w:rsidR="00420C4B" w:rsidRPr="00420C4B" w:rsidRDefault="00420C4B" w:rsidP="00420C4B">
      <w:pPr>
        <w:pStyle w:val="Retraitcorpsdetexte2"/>
        <w:spacing w:after="120"/>
        <w:ind w:left="709"/>
        <w:rPr>
          <w:rFonts w:ascii="Verdana" w:hAnsi="Verdana" w:cs="Arial"/>
          <w:color w:val="auto"/>
          <w:sz w:val="20"/>
          <w:szCs w:val="20"/>
        </w:rPr>
      </w:pPr>
      <w:r w:rsidRPr="00420C4B">
        <w:rPr>
          <w:rFonts w:ascii="Verdana" w:hAnsi="Verdana" w:cs="Arial"/>
          <w:color w:val="auto"/>
          <w:sz w:val="20"/>
          <w:szCs w:val="20"/>
        </w:rPr>
        <w:t xml:space="preserve">La construction neuve s’implante en alignement sur </w:t>
      </w:r>
      <w:r>
        <w:rPr>
          <w:rFonts w:ascii="Verdana" w:hAnsi="Verdana" w:cs="Arial"/>
          <w:color w:val="auto"/>
          <w:sz w:val="20"/>
          <w:szCs w:val="20"/>
        </w:rPr>
        <w:t xml:space="preserve">la </w:t>
      </w:r>
      <w:r w:rsidRPr="00420C4B">
        <w:rPr>
          <w:rFonts w:ascii="Verdana" w:hAnsi="Verdana" w:cs="Arial"/>
          <w:color w:val="auto"/>
          <w:sz w:val="20"/>
          <w:szCs w:val="20"/>
        </w:rPr>
        <w:t>rue</w:t>
      </w:r>
      <w:r>
        <w:rPr>
          <w:rFonts w:ascii="Verdana" w:hAnsi="Verdana" w:cs="Arial"/>
          <w:color w:val="auto"/>
          <w:sz w:val="20"/>
          <w:szCs w:val="20"/>
        </w:rPr>
        <w:t xml:space="preserve"> Hénon</w:t>
      </w:r>
      <w:r w:rsidRPr="00420C4B">
        <w:rPr>
          <w:rFonts w:ascii="Verdana" w:hAnsi="Verdana" w:cs="Arial"/>
          <w:color w:val="auto"/>
          <w:sz w:val="20"/>
          <w:szCs w:val="20"/>
        </w:rPr>
        <w:t xml:space="preserve"> de hauteur R+5+VETC et s’étend sur son rez-de-chaussée jusqu’en limite sud au droit des boxes voisins. </w:t>
      </w:r>
    </w:p>
    <w:p w14:paraId="52CC5593" w14:textId="77777777" w:rsidR="00420C4B" w:rsidRPr="00420C4B" w:rsidRDefault="00420C4B" w:rsidP="00420C4B">
      <w:pPr>
        <w:pStyle w:val="Retraitcorpsdetexte2"/>
        <w:spacing w:after="120"/>
        <w:ind w:left="709"/>
        <w:rPr>
          <w:rFonts w:ascii="Verdana" w:hAnsi="Verdana" w:cs="Arial"/>
          <w:color w:val="auto"/>
          <w:sz w:val="20"/>
          <w:szCs w:val="20"/>
        </w:rPr>
      </w:pPr>
    </w:p>
    <w:p w14:paraId="03FBB73B" w14:textId="77777777" w:rsidR="00420C4B" w:rsidRPr="00420C4B" w:rsidRDefault="00420C4B" w:rsidP="00420C4B">
      <w:pPr>
        <w:pStyle w:val="Retraitcorpsdetexte2"/>
        <w:spacing w:after="120"/>
        <w:ind w:left="709"/>
        <w:rPr>
          <w:rFonts w:ascii="Verdana" w:hAnsi="Verdana" w:cs="Arial"/>
          <w:color w:val="auto"/>
          <w:sz w:val="20"/>
          <w:szCs w:val="20"/>
        </w:rPr>
      </w:pPr>
      <w:r w:rsidRPr="00420C4B">
        <w:rPr>
          <w:rFonts w:ascii="Verdana" w:hAnsi="Verdana" w:cs="Arial"/>
          <w:color w:val="auto"/>
          <w:sz w:val="20"/>
          <w:szCs w:val="20"/>
        </w:rPr>
        <w:t>Le bâtiment existant d’Orange est de hauteur R+3 avec des niveaux d’une hauteur atypique d’environ 5m. C’est un bâtiment conçu dès son origine pour des fonctions de central téléphonique (PTT à l’époque) qui se décline selon une rythmique très tramée aux panneaux préfabriqués très marqués de l’époque. C’est un bâtiment massif de 47m par 23m, de 16m de haut avec une emprise au sol de 1075m</w:t>
      </w:r>
      <w:r w:rsidRPr="00420C4B">
        <w:rPr>
          <w:rFonts w:ascii="Verdana" w:hAnsi="Verdana" w:cs="Arial"/>
          <w:color w:val="auto"/>
          <w:sz w:val="20"/>
          <w:szCs w:val="20"/>
          <w:vertAlign w:val="superscript"/>
        </w:rPr>
        <w:t>2</w:t>
      </w:r>
      <w:r w:rsidRPr="00420C4B">
        <w:rPr>
          <w:rFonts w:ascii="Verdana" w:hAnsi="Verdana" w:cs="Arial"/>
          <w:color w:val="auto"/>
          <w:sz w:val="20"/>
          <w:szCs w:val="20"/>
        </w:rPr>
        <w:t>.</w:t>
      </w:r>
    </w:p>
    <w:p w14:paraId="6AB10934" w14:textId="77777777" w:rsidR="00420C4B" w:rsidRDefault="00420C4B" w:rsidP="00420C4B">
      <w:pPr>
        <w:pStyle w:val="Retraitcorpsdetexte2"/>
        <w:spacing w:after="120"/>
        <w:ind w:left="709"/>
        <w:rPr>
          <w:rFonts w:ascii="Verdana" w:hAnsi="Verdana" w:cs="Arial"/>
          <w:color w:val="auto"/>
          <w:sz w:val="20"/>
          <w:szCs w:val="20"/>
        </w:rPr>
      </w:pPr>
      <w:r w:rsidRPr="00420C4B">
        <w:rPr>
          <w:rFonts w:ascii="Verdana" w:hAnsi="Verdana" w:cs="Arial"/>
          <w:color w:val="auto"/>
          <w:sz w:val="20"/>
          <w:szCs w:val="20"/>
        </w:rPr>
        <w:t xml:space="preserve">Au-delà des problèmes techniques, thermiques et structurels, les études ont montré que la déconstruction des étages hauts était la meilleure solution afin de pouvoir proposer un projet contemporain satisfaisant toutes les exigences actuelles en matière de logement et bureaux. </w:t>
      </w:r>
    </w:p>
    <w:p w14:paraId="24BB07A1" w14:textId="77777777" w:rsidR="00B53A1B" w:rsidRDefault="00B53A1B" w:rsidP="00DD205E">
      <w:pPr>
        <w:pStyle w:val="Retraitcorpsdetexte2"/>
        <w:spacing w:after="120"/>
        <w:ind w:left="0"/>
        <w:rPr>
          <w:rFonts w:ascii="Verdana" w:hAnsi="Verdana" w:cs="Arial"/>
          <w:color w:val="auto"/>
          <w:sz w:val="20"/>
          <w:szCs w:val="20"/>
        </w:rPr>
      </w:pPr>
    </w:p>
    <w:p w14:paraId="36206901" w14:textId="77777777" w:rsidR="009A78F1" w:rsidRDefault="009A78F1" w:rsidP="00DD205E">
      <w:pPr>
        <w:pStyle w:val="Retraitcorpsdetexte2"/>
        <w:spacing w:after="120"/>
        <w:ind w:left="0"/>
        <w:rPr>
          <w:rFonts w:ascii="Verdana" w:hAnsi="Verdana" w:cs="Arial"/>
          <w:color w:val="auto"/>
          <w:sz w:val="20"/>
          <w:szCs w:val="20"/>
        </w:rPr>
      </w:pPr>
    </w:p>
    <w:p w14:paraId="14692A13" w14:textId="77777777" w:rsidR="009A78F1" w:rsidRPr="00420C4B" w:rsidRDefault="009A78F1" w:rsidP="00DD205E">
      <w:pPr>
        <w:pStyle w:val="Retraitcorpsdetexte2"/>
        <w:spacing w:after="120"/>
        <w:ind w:left="0"/>
        <w:rPr>
          <w:rFonts w:ascii="Verdana" w:hAnsi="Verdana" w:cs="Arial"/>
          <w:color w:val="auto"/>
          <w:sz w:val="20"/>
          <w:szCs w:val="20"/>
        </w:rPr>
      </w:pPr>
    </w:p>
    <w:p w14:paraId="217FE529" w14:textId="77777777" w:rsidR="00420C4B" w:rsidRDefault="00420C4B" w:rsidP="00420C4B">
      <w:pPr>
        <w:ind w:left="709"/>
        <w:jc w:val="both"/>
        <w:rPr>
          <w:rFonts w:ascii="Verdana" w:hAnsi="Verdana"/>
          <w:sz w:val="20"/>
        </w:rPr>
      </w:pPr>
      <w:r w:rsidRPr="00420C4B">
        <w:rPr>
          <w:rFonts w:ascii="Verdana" w:hAnsi="Verdana"/>
          <w:sz w:val="20"/>
        </w:rPr>
        <w:t xml:space="preserve">L’ensemble </w:t>
      </w:r>
      <w:r w:rsidR="00952FCA">
        <w:rPr>
          <w:rFonts w:ascii="Verdana" w:hAnsi="Verdana"/>
          <w:sz w:val="20"/>
        </w:rPr>
        <w:t xml:space="preserve">(neuf et surélévation) </w:t>
      </w:r>
      <w:r w:rsidRPr="00420C4B">
        <w:rPr>
          <w:rFonts w:ascii="Verdana" w:hAnsi="Verdana"/>
          <w:sz w:val="20"/>
        </w:rPr>
        <w:t>est un programme mixte composé</w:t>
      </w:r>
      <w:r w:rsidR="000B7EC7">
        <w:rPr>
          <w:rFonts w:ascii="Verdana" w:hAnsi="Verdana"/>
          <w:sz w:val="20"/>
        </w:rPr>
        <w:t xml:space="preserve"> de</w:t>
      </w:r>
      <w:r w:rsidRPr="00420C4B">
        <w:rPr>
          <w:rFonts w:ascii="Verdana" w:hAnsi="Verdana"/>
          <w:sz w:val="20"/>
        </w:rPr>
        <w:t xml:space="preserve"> : </w:t>
      </w:r>
    </w:p>
    <w:p w14:paraId="42870998" w14:textId="77777777" w:rsidR="00420C4B" w:rsidRPr="00420C4B" w:rsidRDefault="00420C4B" w:rsidP="00420C4B">
      <w:pPr>
        <w:ind w:left="709"/>
        <w:jc w:val="both"/>
        <w:rPr>
          <w:rFonts w:ascii="Verdana" w:hAnsi="Verdana"/>
          <w:sz w:val="20"/>
        </w:rPr>
      </w:pPr>
    </w:p>
    <w:p w14:paraId="5187F2CB" w14:textId="77777777" w:rsidR="00420C4B" w:rsidRDefault="00420C4B" w:rsidP="00420C4B">
      <w:pPr>
        <w:numPr>
          <w:ilvl w:val="0"/>
          <w:numId w:val="33"/>
        </w:numPr>
        <w:spacing w:after="200"/>
        <w:ind w:left="709" w:firstLine="0"/>
        <w:jc w:val="both"/>
        <w:rPr>
          <w:rFonts w:ascii="Verdana" w:hAnsi="Verdana"/>
          <w:b/>
          <w:sz w:val="20"/>
        </w:rPr>
      </w:pPr>
      <w:r w:rsidRPr="00420C4B">
        <w:rPr>
          <w:rFonts w:ascii="Verdana" w:hAnsi="Verdana"/>
          <w:b/>
          <w:sz w:val="20"/>
        </w:rPr>
        <w:t>3</w:t>
      </w:r>
      <w:r w:rsidR="00952FCA">
        <w:rPr>
          <w:rFonts w:ascii="Verdana" w:hAnsi="Verdana"/>
          <w:b/>
          <w:sz w:val="20"/>
        </w:rPr>
        <w:t>8</w:t>
      </w:r>
      <w:r w:rsidRPr="00420C4B">
        <w:rPr>
          <w:rFonts w:ascii="Verdana" w:hAnsi="Verdana"/>
          <w:b/>
          <w:sz w:val="20"/>
        </w:rPr>
        <w:t xml:space="preserve"> Logements, dont </w:t>
      </w:r>
      <w:proofErr w:type="spellStart"/>
      <w:r w:rsidR="000B7EC7">
        <w:rPr>
          <w:rFonts w:ascii="Verdana" w:hAnsi="Verdana"/>
          <w:b/>
          <w:sz w:val="20"/>
        </w:rPr>
        <w:t>env</w:t>
      </w:r>
      <w:proofErr w:type="spellEnd"/>
      <w:r w:rsidR="000B7EC7">
        <w:rPr>
          <w:rFonts w:ascii="Verdana" w:hAnsi="Verdana"/>
          <w:b/>
          <w:sz w:val="20"/>
        </w:rPr>
        <w:t xml:space="preserve"> </w:t>
      </w:r>
      <w:r w:rsidRPr="00420C4B">
        <w:rPr>
          <w:rFonts w:ascii="Verdana" w:hAnsi="Verdana"/>
          <w:b/>
          <w:sz w:val="20"/>
        </w:rPr>
        <w:t>14 logements sociaux</w:t>
      </w:r>
      <w:r w:rsidR="00B53A1B">
        <w:rPr>
          <w:rFonts w:ascii="Verdana" w:hAnsi="Verdana"/>
          <w:b/>
          <w:sz w:val="20"/>
        </w:rPr>
        <w:t xml:space="preserve"> (</w:t>
      </w:r>
      <w:proofErr w:type="spellStart"/>
      <w:r w:rsidR="00B52916" w:rsidRPr="00B52916">
        <w:rPr>
          <w:rFonts w:ascii="Verdana" w:hAnsi="Verdana"/>
          <w:bCs/>
          <w:sz w:val="20"/>
        </w:rPr>
        <w:t>env</w:t>
      </w:r>
      <w:proofErr w:type="spellEnd"/>
      <w:r w:rsidR="00B52916">
        <w:rPr>
          <w:rFonts w:ascii="Verdana" w:hAnsi="Verdana"/>
          <w:b/>
          <w:sz w:val="20"/>
        </w:rPr>
        <w:t xml:space="preserve"> </w:t>
      </w:r>
      <w:r w:rsidR="00B53A1B" w:rsidRPr="00B53A1B">
        <w:rPr>
          <w:rFonts w:ascii="Verdana" w:hAnsi="Verdana"/>
          <w:bCs/>
          <w:sz w:val="20"/>
        </w:rPr>
        <w:t>2640m</w:t>
      </w:r>
      <w:r w:rsidR="00B53A1B" w:rsidRPr="00B53A1B">
        <w:rPr>
          <w:rFonts w:ascii="Verdana" w:hAnsi="Verdana"/>
          <w:bCs/>
          <w:sz w:val="20"/>
          <w:vertAlign w:val="superscript"/>
        </w:rPr>
        <w:t>2</w:t>
      </w:r>
      <w:r w:rsidR="00B53A1B" w:rsidRPr="00B53A1B">
        <w:rPr>
          <w:rFonts w:ascii="Verdana" w:hAnsi="Verdana"/>
          <w:bCs/>
          <w:sz w:val="20"/>
        </w:rPr>
        <w:t xml:space="preserve"> </w:t>
      </w:r>
      <w:proofErr w:type="spellStart"/>
      <w:r w:rsidR="00B53A1B" w:rsidRPr="00B53A1B">
        <w:rPr>
          <w:rFonts w:ascii="Verdana" w:hAnsi="Verdana"/>
          <w:bCs/>
          <w:sz w:val="20"/>
        </w:rPr>
        <w:t>sdp</w:t>
      </w:r>
      <w:proofErr w:type="spellEnd"/>
      <w:r w:rsidR="00B53A1B" w:rsidRPr="00B53A1B">
        <w:rPr>
          <w:rFonts w:ascii="Verdana" w:hAnsi="Verdana"/>
          <w:bCs/>
          <w:sz w:val="20"/>
        </w:rPr>
        <w:t xml:space="preserve"> PC)</w:t>
      </w:r>
    </w:p>
    <w:p w14:paraId="677A4922" w14:textId="77777777" w:rsidR="00B53A1B" w:rsidRPr="00420C4B" w:rsidRDefault="0009278D" w:rsidP="00420C4B">
      <w:pPr>
        <w:numPr>
          <w:ilvl w:val="0"/>
          <w:numId w:val="33"/>
        </w:numPr>
        <w:spacing w:after="200"/>
        <w:ind w:left="709" w:firstLine="0"/>
        <w:jc w:val="both"/>
        <w:rPr>
          <w:rFonts w:ascii="Verdana" w:hAnsi="Verdana"/>
          <w:b/>
          <w:sz w:val="20"/>
        </w:rPr>
      </w:pPr>
      <w:r>
        <w:rPr>
          <w:rFonts w:ascii="Verdana" w:hAnsi="Verdana"/>
          <w:b/>
          <w:sz w:val="20"/>
        </w:rPr>
        <w:t>Activité-Bureaux en rez-de-chaussée</w:t>
      </w:r>
      <w:r w:rsidR="00B53A1B">
        <w:rPr>
          <w:rFonts w:ascii="Verdana" w:hAnsi="Verdana"/>
          <w:b/>
          <w:sz w:val="20"/>
        </w:rPr>
        <w:t xml:space="preserve"> </w:t>
      </w:r>
      <w:r w:rsidR="00B53A1B" w:rsidRPr="00B53A1B">
        <w:rPr>
          <w:rFonts w:ascii="Verdana" w:hAnsi="Verdana"/>
          <w:bCs/>
          <w:sz w:val="20"/>
        </w:rPr>
        <w:t>(</w:t>
      </w:r>
      <w:proofErr w:type="spellStart"/>
      <w:r w:rsidR="00B52916">
        <w:rPr>
          <w:rFonts w:ascii="Verdana" w:hAnsi="Verdana"/>
          <w:bCs/>
          <w:sz w:val="20"/>
        </w:rPr>
        <w:t>env</w:t>
      </w:r>
      <w:proofErr w:type="spellEnd"/>
      <w:r w:rsidR="00B52916">
        <w:rPr>
          <w:rFonts w:ascii="Verdana" w:hAnsi="Verdana"/>
          <w:bCs/>
          <w:sz w:val="20"/>
        </w:rPr>
        <w:t xml:space="preserve"> </w:t>
      </w:r>
      <w:r w:rsidR="00B53A1B" w:rsidRPr="00B53A1B">
        <w:rPr>
          <w:rFonts w:ascii="Verdana" w:hAnsi="Verdana"/>
          <w:bCs/>
          <w:sz w:val="20"/>
        </w:rPr>
        <w:t>332m</w:t>
      </w:r>
      <w:r w:rsidR="00B53A1B" w:rsidRPr="00B53A1B">
        <w:rPr>
          <w:rFonts w:ascii="Verdana" w:hAnsi="Verdana"/>
          <w:bCs/>
          <w:sz w:val="20"/>
          <w:vertAlign w:val="superscript"/>
        </w:rPr>
        <w:t>2</w:t>
      </w:r>
      <w:r w:rsidR="00B53A1B" w:rsidRPr="00B53A1B">
        <w:rPr>
          <w:rFonts w:ascii="Verdana" w:hAnsi="Verdana"/>
          <w:bCs/>
          <w:sz w:val="20"/>
        </w:rPr>
        <w:t xml:space="preserve"> </w:t>
      </w:r>
      <w:proofErr w:type="spellStart"/>
      <w:r w:rsidR="00B53A1B" w:rsidRPr="00B53A1B">
        <w:rPr>
          <w:rFonts w:ascii="Verdana" w:hAnsi="Verdana"/>
          <w:bCs/>
          <w:sz w:val="20"/>
        </w:rPr>
        <w:t>sdp</w:t>
      </w:r>
      <w:proofErr w:type="spellEnd"/>
      <w:r w:rsidR="00B53A1B" w:rsidRPr="00B53A1B">
        <w:rPr>
          <w:rFonts w:ascii="Verdana" w:hAnsi="Verdana"/>
          <w:bCs/>
          <w:sz w:val="20"/>
        </w:rPr>
        <w:t>)</w:t>
      </w:r>
    </w:p>
    <w:p w14:paraId="59549310" w14:textId="77777777" w:rsidR="00420C4B" w:rsidRPr="00420C4B" w:rsidRDefault="00E25CC3" w:rsidP="00420C4B">
      <w:pPr>
        <w:numPr>
          <w:ilvl w:val="0"/>
          <w:numId w:val="33"/>
        </w:numPr>
        <w:spacing w:after="200"/>
        <w:ind w:left="709" w:firstLine="0"/>
        <w:jc w:val="both"/>
        <w:rPr>
          <w:rFonts w:ascii="Verdana" w:hAnsi="Verdana"/>
          <w:b/>
          <w:sz w:val="20"/>
        </w:rPr>
      </w:pPr>
      <w:r>
        <w:rPr>
          <w:rFonts w:ascii="Verdana" w:hAnsi="Verdana"/>
          <w:b/>
          <w:sz w:val="20"/>
        </w:rPr>
        <w:t>B</w:t>
      </w:r>
      <w:r w:rsidR="00420C4B" w:rsidRPr="00420C4B">
        <w:rPr>
          <w:rFonts w:ascii="Verdana" w:hAnsi="Verdana"/>
          <w:b/>
          <w:sz w:val="20"/>
        </w:rPr>
        <w:t>ureaux</w:t>
      </w:r>
      <w:r w:rsidR="00B53A1B">
        <w:rPr>
          <w:rFonts w:ascii="Verdana" w:hAnsi="Verdana"/>
          <w:b/>
          <w:sz w:val="20"/>
        </w:rPr>
        <w:t xml:space="preserve"> </w:t>
      </w:r>
      <w:r w:rsidR="00B53A1B" w:rsidRPr="00B53A1B">
        <w:rPr>
          <w:rFonts w:ascii="Verdana" w:hAnsi="Verdana"/>
          <w:bCs/>
          <w:sz w:val="20"/>
        </w:rPr>
        <w:t>(</w:t>
      </w:r>
      <w:proofErr w:type="spellStart"/>
      <w:r w:rsidR="00B52916">
        <w:rPr>
          <w:rFonts w:ascii="Verdana" w:hAnsi="Verdana"/>
          <w:bCs/>
          <w:sz w:val="20"/>
        </w:rPr>
        <w:t>env</w:t>
      </w:r>
      <w:proofErr w:type="spellEnd"/>
      <w:r w:rsidR="00B52916">
        <w:rPr>
          <w:rFonts w:ascii="Verdana" w:hAnsi="Verdana"/>
          <w:bCs/>
          <w:sz w:val="20"/>
        </w:rPr>
        <w:t xml:space="preserve"> </w:t>
      </w:r>
      <w:r w:rsidR="00B53A1B" w:rsidRPr="00B53A1B">
        <w:rPr>
          <w:rFonts w:ascii="Verdana" w:hAnsi="Verdana"/>
          <w:bCs/>
          <w:sz w:val="20"/>
        </w:rPr>
        <w:t>2311m</w:t>
      </w:r>
      <w:r w:rsidR="00B53A1B" w:rsidRPr="00B53A1B">
        <w:rPr>
          <w:rFonts w:ascii="Verdana" w:hAnsi="Verdana"/>
          <w:bCs/>
          <w:sz w:val="20"/>
          <w:vertAlign w:val="superscript"/>
        </w:rPr>
        <w:t>2</w:t>
      </w:r>
      <w:r w:rsidR="00B53A1B" w:rsidRPr="00B53A1B">
        <w:rPr>
          <w:rFonts w:ascii="Verdana" w:hAnsi="Verdana"/>
          <w:bCs/>
          <w:sz w:val="20"/>
        </w:rPr>
        <w:t xml:space="preserve"> </w:t>
      </w:r>
      <w:proofErr w:type="spellStart"/>
      <w:r w:rsidR="00B53A1B" w:rsidRPr="00B53A1B">
        <w:rPr>
          <w:rFonts w:ascii="Verdana" w:hAnsi="Verdana"/>
          <w:bCs/>
          <w:sz w:val="20"/>
        </w:rPr>
        <w:t>sdp</w:t>
      </w:r>
      <w:proofErr w:type="spellEnd"/>
      <w:r w:rsidR="00B53A1B">
        <w:rPr>
          <w:rFonts w:ascii="Verdana" w:hAnsi="Verdana"/>
          <w:b/>
          <w:sz w:val="20"/>
        </w:rPr>
        <w:t>)</w:t>
      </w:r>
    </w:p>
    <w:p w14:paraId="1C9AB45E" w14:textId="77777777" w:rsidR="00DF6F72" w:rsidRDefault="006527C8" w:rsidP="00420C4B">
      <w:pPr>
        <w:numPr>
          <w:ilvl w:val="0"/>
          <w:numId w:val="33"/>
        </w:numPr>
        <w:spacing w:after="200"/>
        <w:ind w:left="709" w:firstLine="0"/>
        <w:jc w:val="both"/>
        <w:rPr>
          <w:rFonts w:ascii="Verdana" w:hAnsi="Verdana"/>
          <w:b/>
          <w:sz w:val="20"/>
        </w:rPr>
      </w:pPr>
      <w:r>
        <w:rPr>
          <w:rFonts w:ascii="Verdana" w:hAnsi="Verdana"/>
          <w:b/>
          <w:sz w:val="20"/>
        </w:rPr>
        <w:t>É</w:t>
      </w:r>
      <w:r w:rsidRPr="00420C4B">
        <w:rPr>
          <w:rFonts w:ascii="Verdana" w:hAnsi="Verdana"/>
          <w:b/>
          <w:sz w:val="20"/>
        </w:rPr>
        <w:t>quipement</w:t>
      </w:r>
      <w:r w:rsidR="00420C4B" w:rsidRPr="00420C4B">
        <w:rPr>
          <w:rFonts w:ascii="Verdana" w:hAnsi="Verdana"/>
          <w:b/>
          <w:sz w:val="20"/>
        </w:rPr>
        <w:t xml:space="preserve"> d’intérêt collectif</w:t>
      </w:r>
      <w:r w:rsidR="00E25CC3">
        <w:rPr>
          <w:rFonts w:ascii="Verdana" w:hAnsi="Verdana"/>
          <w:b/>
          <w:sz w:val="20"/>
        </w:rPr>
        <w:t xml:space="preserve"> </w:t>
      </w:r>
    </w:p>
    <w:p w14:paraId="76062EAC" w14:textId="77777777" w:rsidR="00420C4B" w:rsidRPr="00DD205E" w:rsidRDefault="00DF6F72" w:rsidP="00DF6F72">
      <w:pPr>
        <w:spacing w:after="200"/>
        <w:ind w:left="709"/>
        <w:jc w:val="both"/>
        <w:rPr>
          <w:rFonts w:ascii="Verdana" w:hAnsi="Verdana"/>
          <w:b/>
          <w:sz w:val="20"/>
        </w:rPr>
      </w:pPr>
      <w:r>
        <w:rPr>
          <w:rFonts w:ascii="Verdana" w:hAnsi="Verdana"/>
          <w:b/>
          <w:sz w:val="20"/>
        </w:rPr>
        <w:t xml:space="preserve">           </w:t>
      </w:r>
      <w:r w:rsidR="00420C4B" w:rsidRPr="00D04113">
        <w:rPr>
          <w:rFonts w:ascii="Verdana" w:hAnsi="Verdana"/>
          <w:sz w:val="18"/>
          <w:szCs w:val="18"/>
        </w:rPr>
        <w:t>(</w:t>
      </w:r>
      <w:r w:rsidR="00B53A1B">
        <w:rPr>
          <w:rFonts w:ascii="Verdana" w:hAnsi="Verdana"/>
          <w:sz w:val="18"/>
          <w:szCs w:val="18"/>
        </w:rPr>
        <w:t>1528m</w:t>
      </w:r>
      <w:r w:rsidR="00B53A1B" w:rsidRPr="00B53A1B">
        <w:rPr>
          <w:rFonts w:ascii="Verdana" w:hAnsi="Verdana"/>
          <w:sz w:val="18"/>
          <w:szCs w:val="18"/>
          <w:vertAlign w:val="superscript"/>
        </w:rPr>
        <w:t>2</w:t>
      </w:r>
      <w:r w:rsidR="00B53A1B">
        <w:rPr>
          <w:rFonts w:ascii="Verdana" w:hAnsi="Verdana"/>
          <w:sz w:val="18"/>
          <w:szCs w:val="18"/>
        </w:rPr>
        <w:t xml:space="preserve"> </w:t>
      </w:r>
      <w:r w:rsidR="00420C4B" w:rsidRPr="00D04113">
        <w:rPr>
          <w:rFonts w:ascii="Verdana" w:hAnsi="Verdana"/>
          <w:sz w:val="18"/>
          <w:szCs w:val="18"/>
        </w:rPr>
        <w:t xml:space="preserve">central téléphonique </w:t>
      </w:r>
      <w:r w:rsidR="00E25CC3">
        <w:rPr>
          <w:rFonts w:ascii="Verdana" w:hAnsi="Verdana"/>
          <w:sz w:val="18"/>
          <w:szCs w:val="18"/>
        </w:rPr>
        <w:t>&amp;</w:t>
      </w:r>
      <w:r w:rsidR="00420C4B" w:rsidRPr="00D04113">
        <w:rPr>
          <w:rFonts w:ascii="Verdana" w:hAnsi="Verdana"/>
          <w:sz w:val="18"/>
          <w:szCs w:val="18"/>
        </w:rPr>
        <w:t xml:space="preserve"> internet Orange</w:t>
      </w:r>
      <w:r>
        <w:rPr>
          <w:rFonts w:ascii="Verdana" w:hAnsi="Verdana"/>
          <w:sz w:val="18"/>
          <w:szCs w:val="18"/>
        </w:rPr>
        <w:t xml:space="preserve"> bâtiment conservé</w:t>
      </w:r>
      <w:r w:rsidR="00420C4B" w:rsidRPr="00D04113">
        <w:rPr>
          <w:rFonts w:ascii="Verdana" w:hAnsi="Verdana"/>
          <w:sz w:val="18"/>
          <w:szCs w:val="18"/>
        </w:rPr>
        <w:t>)</w:t>
      </w:r>
    </w:p>
    <w:p w14:paraId="663962FC" w14:textId="77777777" w:rsidR="00DD205E" w:rsidRPr="00B53A1B" w:rsidRDefault="00DD205E" w:rsidP="00420C4B">
      <w:pPr>
        <w:numPr>
          <w:ilvl w:val="0"/>
          <w:numId w:val="33"/>
        </w:numPr>
        <w:spacing w:after="200"/>
        <w:ind w:left="709" w:firstLine="0"/>
        <w:jc w:val="both"/>
        <w:rPr>
          <w:rFonts w:ascii="Verdana" w:hAnsi="Verdana"/>
          <w:b/>
          <w:sz w:val="20"/>
        </w:rPr>
      </w:pPr>
      <w:r>
        <w:rPr>
          <w:rFonts w:ascii="Verdana" w:hAnsi="Verdana"/>
          <w:b/>
          <w:sz w:val="20"/>
        </w:rPr>
        <w:t>5</w:t>
      </w:r>
      <w:r w:rsidR="00B52916">
        <w:rPr>
          <w:rFonts w:ascii="Verdana" w:hAnsi="Verdana"/>
          <w:b/>
          <w:sz w:val="20"/>
        </w:rPr>
        <w:t>6</w:t>
      </w:r>
      <w:r>
        <w:rPr>
          <w:rFonts w:ascii="Verdana" w:hAnsi="Verdana"/>
          <w:b/>
          <w:sz w:val="20"/>
        </w:rPr>
        <w:t xml:space="preserve"> places de stationnement</w:t>
      </w:r>
      <w:r w:rsidR="0009278D">
        <w:rPr>
          <w:rFonts w:ascii="Verdana" w:hAnsi="Verdana"/>
          <w:b/>
          <w:sz w:val="20"/>
        </w:rPr>
        <w:t xml:space="preserve"> </w:t>
      </w:r>
      <w:r w:rsidR="0009278D" w:rsidRPr="0009278D">
        <w:rPr>
          <w:rFonts w:ascii="Verdana" w:hAnsi="Verdana"/>
          <w:bCs/>
          <w:sz w:val="20"/>
        </w:rPr>
        <w:t>(sous-sol)</w:t>
      </w:r>
    </w:p>
    <w:p w14:paraId="429749F8" w14:textId="77777777" w:rsidR="00B53A1B" w:rsidRDefault="00B53A1B" w:rsidP="00B53A1B">
      <w:pPr>
        <w:spacing w:after="200"/>
        <w:jc w:val="both"/>
        <w:rPr>
          <w:rFonts w:ascii="Verdana" w:hAnsi="Verdana"/>
          <w:b/>
          <w:sz w:val="20"/>
        </w:rPr>
      </w:pPr>
    </w:p>
    <w:p w14:paraId="40FD8290" w14:textId="77777777" w:rsidR="00B53A1B" w:rsidRPr="00420C4B" w:rsidRDefault="00B53A1B" w:rsidP="00B53A1B">
      <w:pPr>
        <w:spacing w:after="200"/>
        <w:jc w:val="both"/>
        <w:rPr>
          <w:rFonts w:ascii="Verdana" w:hAnsi="Verdana"/>
          <w:b/>
          <w:sz w:val="20"/>
        </w:rPr>
      </w:pPr>
    </w:p>
    <w:p w14:paraId="5886B57D" w14:textId="77777777" w:rsidR="00420C4B" w:rsidRPr="00420C4B" w:rsidRDefault="00420C4B" w:rsidP="00D04113">
      <w:pPr>
        <w:ind w:left="709"/>
        <w:jc w:val="both"/>
        <w:rPr>
          <w:rFonts w:ascii="Verdana" w:hAnsi="Verdana"/>
          <w:sz w:val="20"/>
        </w:rPr>
      </w:pPr>
      <w:r w:rsidRPr="00420C4B">
        <w:rPr>
          <w:rFonts w:ascii="Verdana" w:hAnsi="Verdana"/>
          <w:sz w:val="20"/>
        </w:rPr>
        <w:t>La construction surélevée se développe de la façon suivante :</w:t>
      </w:r>
    </w:p>
    <w:p w14:paraId="42ED5AD2" w14:textId="77777777" w:rsidR="00D04113" w:rsidRDefault="00420C4B" w:rsidP="00D04113">
      <w:pPr>
        <w:ind w:left="709"/>
        <w:jc w:val="both"/>
        <w:rPr>
          <w:rFonts w:ascii="Verdana" w:hAnsi="Verdana"/>
          <w:sz w:val="20"/>
        </w:rPr>
      </w:pPr>
      <w:r w:rsidRPr="00420C4B">
        <w:rPr>
          <w:rFonts w:ascii="Verdana" w:hAnsi="Verdana"/>
          <w:sz w:val="20"/>
        </w:rPr>
        <w:t>Les logements se retrouvent sur le plot Ouest du bâtiment A et le bâtiment B.</w:t>
      </w:r>
      <w:r w:rsidRPr="00420C4B">
        <w:rPr>
          <w:rFonts w:ascii="Verdana" w:hAnsi="Verdana"/>
          <w:sz w:val="20"/>
        </w:rPr>
        <w:br/>
        <w:t xml:space="preserve">Au sein du bâtiment A, le RDC </w:t>
      </w:r>
      <w:r w:rsidR="000B7EC7">
        <w:rPr>
          <w:rFonts w:ascii="Verdana" w:hAnsi="Verdana"/>
          <w:sz w:val="20"/>
        </w:rPr>
        <w:t xml:space="preserve">est </w:t>
      </w:r>
      <w:r w:rsidRPr="00420C4B">
        <w:rPr>
          <w:rFonts w:ascii="Verdana" w:hAnsi="Verdana"/>
          <w:sz w:val="20"/>
        </w:rPr>
        <w:t>dédié aux Halls d’entrée, aux locaux déchets et vélos. Les R+1, R+2, R+3 comporte</w:t>
      </w:r>
      <w:r w:rsidR="000B5337">
        <w:rPr>
          <w:rFonts w:ascii="Verdana" w:hAnsi="Verdana"/>
          <w:sz w:val="20"/>
        </w:rPr>
        <w:t>n</w:t>
      </w:r>
      <w:r w:rsidRPr="00420C4B">
        <w:rPr>
          <w:rFonts w:ascii="Verdana" w:hAnsi="Verdana"/>
          <w:sz w:val="20"/>
        </w:rPr>
        <w:t xml:space="preserve">t l’ensemble des logements sociaux et un espace commun avec une grande terrasse (R+1). Les R+4, R+5 et VETC sont dédiés aux logements </w:t>
      </w:r>
      <w:r w:rsidR="00D04113">
        <w:rPr>
          <w:rFonts w:ascii="Verdana" w:hAnsi="Verdana"/>
          <w:sz w:val="20"/>
        </w:rPr>
        <w:t>e</w:t>
      </w:r>
      <w:r w:rsidRPr="00420C4B">
        <w:rPr>
          <w:rFonts w:ascii="Verdana" w:hAnsi="Verdana"/>
          <w:sz w:val="20"/>
        </w:rPr>
        <w:t>n</w:t>
      </w:r>
      <w:r w:rsidR="00D04113">
        <w:rPr>
          <w:rFonts w:ascii="Verdana" w:hAnsi="Verdana"/>
          <w:sz w:val="20"/>
        </w:rPr>
        <w:t xml:space="preserve"> </w:t>
      </w:r>
      <w:r w:rsidRPr="00420C4B">
        <w:rPr>
          <w:rFonts w:ascii="Verdana" w:hAnsi="Verdana"/>
          <w:sz w:val="20"/>
        </w:rPr>
        <w:t>accession.</w:t>
      </w:r>
    </w:p>
    <w:p w14:paraId="26C1FF09" w14:textId="77777777" w:rsidR="00420C4B" w:rsidRPr="00420C4B" w:rsidRDefault="00D04113" w:rsidP="00D04113">
      <w:pPr>
        <w:ind w:left="709"/>
        <w:rPr>
          <w:rFonts w:ascii="Verdana" w:hAnsi="Verdana"/>
          <w:sz w:val="20"/>
        </w:rPr>
      </w:pPr>
      <w:r>
        <w:rPr>
          <w:rFonts w:ascii="Verdana" w:hAnsi="Verdana"/>
          <w:sz w:val="20"/>
        </w:rPr>
        <w:t xml:space="preserve"> </w:t>
      </w:r>
      <w:r w:rsidR="00420C4B" w:rsidRPr="00420C4B">
        <w:rPr>
          <w:rFonts w:ascii="Verdana" w:hAnsi="Verdana"/>
          <w:sz w:val="20"/>
        </w:rPr>
        <w:t xml:space="preserve"> </w:t>
      </w:r>
      <w:r w:rsidR="00420C4B" w:rsidRPr="00420C4B">
        <w:rPr>
          <w:rFonts w:ascii="Verdana" w:hAnsi="Verdana"/>
          <w:sz w:val="20"/>
        </w:rPr>
        <w:br/>
      </w:r>
    </w:p>
    <w:p w14:paraId="7B61C073" w14:textId="77777777" w:rsidR="00DD205E" w:rsidRDefault="00420C4B" w:rsidP="00420C4B">
      <w:pPr>
        <w:ind w:left="709"/>
        <w:jc w:val="both"/>
        <w:rPr>
          <w:rFonts w:ascii="Verdana" w:hAnsi="Verdana"/>
          <w:sz w:val="20"/>
        </w:rPr>
      </w:pPr>
      <w:r w:rsidRPr="00420C4B">
        <w:rPr>
          <w:rFonts w:ascii="Verdana" w:hAnsi="Verdana"/>
          <w:sz w:val="20"/>
        </w:rPr>
        <w:t>Les bureaux s’implanteront sur le plot Est</w:t>
      </w:r>
      <w:r w:rsidR="00DD205E">
        <w:rPr>
          <w:rFonts w:ascii="Verdana" w:hAnsi="Verdana"/>
          <w:sz w:val="20"/>
        </w:rPr>
        <w:t xml:space="preserve"> du bâtiment A</w:t>
      </w:r>
      <w:r w:rsidRPr="00420C4B">
        <w:rPr>
          <w:rFonts w:ascii="Verdana" w:hAnsi="Verdana"/>
          <w:sz w:val="20"/>
        </w:rPr>
        <w:t xml:space="preserve">. </w:t>
      </w:r>
    </w:p>
    <w:p w14:paraId="70210737" w14:textId="77777777" w:rsidR="00D04113" w:rsidRDefault="00420C4B" w:rsidP="00420C4B">
      <w:pPr>
        <w:ind w:left="709"/>
        <w:jc w:val="both"/>
        <w:rPr>
          <w:rFonts w:ascii="Verdana" w:hAnsi="Verdana"/>
          <w:sz w:val="20"/>
        </w:rPr>
      </w:pPr>
      <w:r w:rsidRPr="00420C4B">
        <w:rPr>
          <w:rFonts w:ascii="Verdana" w:hAnsi="Verdana"/>
          <w:sz w:val="20"/>
        </w:rPr>
        <w:t>En RDC, on retrouve un large hall d’accueil et des salles de réunion, ainsi qu’un local vélos.</w:t>
      </w:r>
    </w:p>
    <w:p w14:paraId="3E1ECA88" w14:textId="77777777" w:rsidR="00420C4B" w:rsidRPr="00420C4B" w:rsidRDefault="00420C4B" w:rsidP="00420C4B">
      <w:pPr>
        <w:ind w:left="709"/>
        <w:jc w:val="both"/>
        <w:rPr>
          <w:rFonts w:ascii="Verdana" w:hAnsi="Verdana"/>
          <w:sz w:val="20"/>
        </w:rPr>
      </w:pPr>
      <w:r w:rsidRPr="00420C4B">
        <w:rPr>
          <w:rFonts w:ascii="Verdana" w:hAnsi="Verdana"/>
          <w:sz w:val="20"/>
        </w:rPr>
        <w:br/>
        <w:t>Sur les niveaux R+1, R+2, R+3, R+4 et VETC, de grands plateaux de bureaux sont desservis par un large escalier</w:t>
      </w:r>
      <w:r w:rsidR="0009278D">
        <w:rPr>
          <w:rFonts w:ascii="Verdana" w:hAnsi="Verdana"/>
          <w:sz w:val="20"/>
        </w:rPr>
        <w:t>, un ascenseur</w:t>
      </w:r>
      <w:r w:rsidRPr="00420C4B">
        <w:rPr>
          <w:rFonts w:ascii="Verdana" w:hAnsi="Verdana"/>
          <w:sz w:val="20"/>
        </w:rPr>
        <w:t xml:space="preserve"> et un escalier de secours. </w:t>
      </w:r>
    </w:p>
    <w:p w14:paraId="3E4C9F7E" w14:textId="77777777" w:rsidR="00420C4B" w:rsidRPr="00420C4B" w:rsidRDefault="00420C4B" w:rsidP="00420C4B">
      <w:pPr>
        <w:ind w:left="709"/>
        <w:jc w:val="both"/>
        <w:rPr>
          <w:rFonts w:ascii="Verdana" w:hAnsi="Verdana"/>
          <w:sz w:val="20"/>
        </w:rPr>
      </w:pPr>
      <w:r w:rsidRPr="00420C4B">
        <w:rPr>
          <w:rFonts w:ascii="Verdana" w:hAnsi="Verdana"/>
          <w:sz w:val="20"/>
        </w:rPr>
        <w:t>Les équipements d’intérêts collectifs sont situés en sous-sol R-1, au RDC, dans le VETC du plot Ouest et sur la toiture du bâtiment A, surélevé. Le sous-sol et le RDC accueille</w:t>
      </w:r>
      <w:r w:rsidR="00DD205E">
        <w:rPr>
          <w:rFonts w:ascii="Verdana" w:hAnsi="Verdana"/>
          <w:sz w:val="20"/>
        </w:rPr>
        <w:t>nt</w:t>
      </w:r>
      <w:r w:rsidRPr="00420C4B">
        <w:rPr>
          <w:rFonts w:ascii="Verdana" w:hAnsi="Verdana"/>
          <w:sz w:val="20"/>
        </w:rPr>
        <w:t xml:space="preserve"> tous les équipements techniques de la téléphonie et internet. Le VETC accueille un local technique ventilé. La toiture enfin, est le support du pylône des antennes mobile. Un local technique à sa base permet la maintenance des antennes. </w:t>
      </w:r>
    </w:p>
    <w:p w14:paraId="1C8F87AE" w14:textId="77777777" w:rsidR="00420C4B" w:rsidRDefault="00420C4B" w:rsidP="00420C4B">
      <w:pPr>
        <w:tabs>
          <w:tab w:val="left" w:pos="3119"/>
        </w:tabs>
        <w:ind w:left="709"/>
        <w:jc w:val="both"/>
        <w:rPr>
          <w:rFonts w:ascii="Verdana" w:hAnsi="Verdana" w:cs="Arial"/>
          <w:sz w:val="20"/>
        </w:rPr>
      </w:pPr>
      <w:r w:rsidRPr="00420C4B">
        <w:rPr>
          <w:rFonts w:ascii="Verdana" w:hAnsi="Verdana" w:cs="Arial"/>
          <w:sz w:val="20"/>
        </w:rPr>
        <w:t>Ce bâtiment n’est pas une installation classée (ICPE)</w:t>
      </w:r>
      <w:r w:rsidR="00DD205E">
        <w:rPr>
          <w:rFonts w:ascii="Verdana" w:hAnsi="Verdana" w:cs="Arial"/>
          <w:sz w:val="20"/>
        </w:rPr>
        <w:t>.</w:t>
      </w:r>
    </w:p>
    <w:p w14:paraId="4954EF0F" w14:textId="77777777" w:rsidR="00DD205E" w:rsidRPr="00420C4B" w:rsidRDefault="00DD205E" w:rsidP="00420C4B">
      <w:pPr>
        <w:tabs>
          <w:tab w:val="left" w:pos="3119"/>
        </w:tabs>
        <w:ind w:left="709"/>
        <w:jc w:val="both"/>
        <w:rPr>
          <w:rFonts w:ascii="Verdana" w:hAnsi="Verdana" w:cs="Arial"/>
          <w:sz w:val="20"/>
        </w:rPr>
      </w:pPr>
    </w:p>
    <w:p w14:paraId="5A63EBEA" w14:textId="77777777" w:rsidR="00DD205E" w:rsidRPr="00420C4B" w:rsidRDefault="00DD205E" w:rsidP="00DD205E">
      <w:pPr>
        <w:ind w:left="709"/>
        <w:jc w:val="both"/>
        <w:rPr>
          <w:rFonts w:ascii="Verdana" w:hAnsi="Verdana"/>
          <w:sz w:val="20"/>
        </w:rPr>
      </w:pPr>
      <w:r w:rsidRPr="009643C2">
        <w:rPr>
          <w:rFonts w:ascii="Verdana" w:hAnsi="Verdana"/>
          <w:color w:val="000000"/>
          <w:sz w:val="20"/>
        </w:rPr>
        <w:t>Les logements du bâtiment B se retrouvent dans les étages avec au RDC, un hall et un local déchets.</w:t>
      </w:r>
      <w:r w:rsidRPr="00DD205E">
        <w:rPr>
          <w:rFonts w:ascii="Verdana" w:hAnsi="Verdana"/>
          <w:sz w:val="20"/>
        </w:rPr>
        <w:t xml:space="preserve"> </w:t>
      </w:r>
      <w:r w:rsidRPr="00420C4B">
        <w:rPr>
          <w:rFonts w:ascii="Verdana" w:hAnsi="Verdana"/>
          <w:sz w:val="20"/>
        </w:rPr>
        <w:t>Le local d</w:t>
      </w:r>
      <w:r w:rsidR="000B410C">
        <w:rPr>
          <w:rFonts w:ascii="Verdana" w:hAnsi="Verdana"/>
          <w:sz w:val="20"/>
        </w:rPr>
        <w:t>’</w:t>
      </w:r>
      <w:r w:rsidRPr="00420C4B">
        <w:rPr>
          <w:rFonts w:ascii="Verdana" w:hAnsi="Verdana"/>
          <w:sz w:val="20"/>
        </w:rPr>
        <w:t xml:space="preserve">activité / </w:t>
      </w:r>
      <w:r w:rsidR="0009278D">
        <w:rPr>
          <w:rFonts w:ascii="Verdana" w:hAnsi="Verdana"/>
          <w:sz w:val="20"/>
        </w:rPr>
        <w:t xml:space="preserve">bureaux </w:t>
      </w:r>
      <w:r w:rsidRPr="00420C4B">
        <w:rPr>
          <w:rFonts w:ascii="Verdana" w:hAnsi="Verdana"/>
          <w:sz w:val="20"/>
        </w:rPr>
        <w:t xml:space="preserve">service se situe en RDC sur la rue Hénon dans le bâtiment B. </w:t>
      </w:r>
    </w:p>
    <w:p w14:paraId="465E4534" w14:textId="77777777" w:rsidR="003B46FB" w:rsidRPr="00263C6E" w:rsidRDefault="003B46FB" w:rsidP="00C62A85">
      <w:pPr>
        <w:pStyle w:val="xmsonormal"/>
        <w:contextualSpacing/>
        <w:jc w:val="both"/>
        <w:rPr>
          <w:rFonts w:ascii="Verdana" w:hAnsi="Verdana"/>
          <w:color w:val="000000"/>
          <w:sz w:val="20"/>
          <w:szCs w:val="20"/>
          <w:shd w:val="clear" w:color="auto" w:fill="FFFF00"/>
        </w:rPr>
      </w:pPr>
    </w:p>
    <w:p w14:paraId="2991A386" w14:textId="77777777" w:rsidR="003B46FB" w:rsidRPr="00263C6E" w:rsidRDefault="003B46FB" w:rsidP="003B46FB">
      <w:pPr>
        <w:numPr>
          <w:ilvl w:val="2"/>
          <w:numId w:val="31"/>
        </w:numPr>
        <w:spacing w:before="160"/>
        <w:ind w:right="-69"/>
        <w:contextualSpacing/>
        <w:jc w:val="both"/>
        <w:rPr>
          <w:rFonts w:ascii="Verdana" w:hAnsi="Verdana"/>
          <w:smallCaps/>
          <w:sz w:val="20"/>
          <w:u w:val="single"/>
        </w:rPr>
      </w:pPr>
      <w:r w:rsidRPr="00263C6E">
        <w:rPr>
          <w:rFonts w:ascii="Verdana" w:hAnsi="Verdana"/>
          <w:smallCaps/>
          <w:sz w:val="20"/>
          <w:u w:val="single"/>
        </w:rPr>
        <w:t>BUDGET</w:t>
      </w:r>
    </w:p>
    <w:p w14:paraId="533B1808" w14:textId="77777777" w:rsidR="003B46FB" w:rsidRPr="00263C6E" w:rsidRDefault="003B46FB" w:rsidP="003B46FB">
      <w:pPr>
        <w:spacing w:before="80"/>
        <w:ind w:left="720" w:right="-69"/>
        <w:contextualSpacing/>
        <w:jc w:val="both"/>
        <w:rPr>
          <w:rFonts w:ascii="Verdana" w:hAnsi="Verdana"/>
          <w:sz w:val="20"/>
        </w:rPr>
      </w:pPr>
    </w:p>
    <w:p w14:paraId="1D15C845" w14:textId="77777777" w:rsidR="003B46FB" w:rsidRPr="00AA1067" w:rsidRDefault="003B46FB" w:rsidP="003B46FB">
      <w:pPr>
        <w:spacing w:before="80"/>
        <w:ind w:left="680" w:right="-69"/>
        <w:contextualSpacing/>
        <w:jc w:val="both"/>
        <w:rPr>
          <w:rFonts w:ascii="Verdana" w:hAnsi="Verdana"/>
          <w:sz w:val="20"/>
        </w:rPr>
      </w:pPr>
      <w:r w:rsidRPr="00AA1067">
        <w:rPr>
          <w:rFonts w:ascii="Verdana" w:hAnsi="Verdana"/>
          <w:sz w:val="20"/>
        </w:rPr>
        <w:t xml:space="preserve">Le budget prévisionnel pour les travaux tous corps d'état, hors cloisonnement est estimé à : </w:t>
      </w:r>
      <w:r w:rsidR="0009278D" w:rsidRPr="00AA1067">
        <w:rPr>
          <w:rFonts w:ascii="Verdana" w:hAnsi="Verdana"/>
          <w:b/>
          <w:sz w:val="20"/>
        </w:rPr>
        <w:t>8 500 000</w:t>
      </w:r>
      <w:r w:rsidRPr="00AA1067">
        <w:rPr>
          <w:rFonts w:ascii="Verdana" w:hAnsi="Verdana"/>
          <w:b/>
          <w:sz w:val="20"/>
        </w:rPr>
        <w:t xml:space="preserve"> euros HT</w:t>
      </w:r>
      <w:r w:rsidRPr="00AA1067">
        <w:rPr>
          <w:rFonts w:ascii="Verdana" w:hAnsi="Verdana"/>
          <w:sz w:val="20"/>
        </w:rPr>
        <w:t>.</w:t>
      </w:r>
    </w:p>
    <w:p w14:paraId="67B0BEFA" w14:textId="77777777" w:rsidR="003B46FB" w:rsidRPr="00C62A85" w:rsidRDefault="003B46FB" w:rsidP="003B46FB">
      <w:pPr>
        <w:spacing w:before="80"/>
        <w:ind w:left="680" w:right="-69"/>
        <w:contextualSpacing/>
        <w:jc w:val="both"/>
        <w:rPr>
          <w:rFonts w:ascii="Verdana" w:hAnsi="Verdana"/>
          <w:sz w:val="20"/>
          <w:highlight w:val="yellow"/>
        </w:rPr>
      </w:pPr>
    </w:p>
    <w:p w14:paraId="029B7AB4" w14:textId="77777777" w:rsidR="003B46FB" w:rsidRPr="00AA1067" w:rsidRDefault="003B46FB" w:rsidP="003B46FB">
      <w:pPr>
        <w:spacing w:before="80"/>
        <w:ind w:left="680" w:right="-69"/>
        <w:contextualSpacing/>
        <w:jc w:val="both"/>
        <w:rPr>
          <w:rFonts w:ascii="Verdana" w:hAnsi="Verdana"/>
          <w:sz w:val="20"/>
        </w:rPr>
      </w:pPr>
      <w:r w:rsidRPr="00AA1067">
        <w:rPr>
          <w:rFonts w:ascii="Verdana" w:hAnsi="Verdana"/>
          <w:sz w:val="20"/>
        </w:rPr>
        <w:t xml:space="preserve">A ce stade l’estimation du cout des travaux est basée sur les surfaces </w:t>
      </w:r>
      <w:r w:rsidR="00477CFB" w:rsidRPr="00AA1067">
        <w:rPr>
          <w:rFonts w:ascii="Verdana" w:hAnsi="Verdana"/>
          <w:sz w:val="20"/>
        </w:rPr>
        <w:t xml:space="preserve">du permis de construire </w:t>
      </w:r>
      <w:r w:rsidRPr="00AA1067">
        <w:rPr>
          <w:rFonts w:ascii="Verdana" w:hAnsi="Verdana"/>
          <w:sz w:val="20"/>
        </w:rPr>
        <w:t xml:space="preserve">et les couts d’objectif du </w:t>
      </w:r>
      <w:r w:rsidR="00795F94" w:rsidRPr="00AA1067">
        <w:rPr>
          <w:rFonts w:ascii="Verdana" w:hAnsi="Verdana"/>
          <w:sz w:val="20"/>
        </w:rPr>
        <w:t>Promoteur</w:t>
      </w:r>
      <w:r w:rsidRPr="00AA1067">
        <w:rPr>
          <w:rFonts w:ascii="Verdana" w:hAnsi="Verdana"/>
          <w:sz w:val="20"/>
        </w:rPr>
        <w:t>.</w:t>
      </w:r>
    </w:p>
    <w:p w14:paraId="21BF04DD" w14:textId="77777777" w:rsidR="00BC0F43" w:rsidRDefault="00BC0F43" w:rsidP="003B46FB">
      <w:pPr>
        <w:spacing w:before="80"/>
        <w:ind w:left="680" w:right="-69"/>
        <w:contextualSpacing/>
        <w:jc w:val="both"/>
        <w:rPr>
          <w:rFonts w:ascii="Verdana" w:hAnsi="Verdana"/>
          <w:sz w:val="20"/>
          <w:highlight w:val="yellow"/>
        </w:rPr>
      </w:pPr>
    </w:p>
    <w:p w14:paraId="382A51FA" w14:textId="77777777" w:rsidR="009A78F1" w:rsidRDefault="009A78F1" w:rsidP="003B46FB">
      <w:pPr>
        <w:spacing w:before="80"/>
        <w:ind w:left="680" w:right="-69"/>
        <w:contextualSpacing/>
        <w:jc w:val="both"/>
        <w:rPr>
          <w:rFonts w:ascii="Verdana" w:hAnsi="Verdana"/>
          <w:sz w:val="20"/>
          <w:highlight w:val="yellow"/>
        </w:rPr>
      </w:pPr>
    </w:p>
    <w:p w14:paraId="4A97BD6F" w14:textId="77777777" w:rsidR="009A78F1" w:rsidRDefault="009A78F1" w:rsidP="003B46FB">
      <w:pPr>
        <w:spacing w:before="80"/>
        <w:ind w:left="680" w:right="-69"/>
        <w:contextualSpacing/>
        <w:jc w:val="both"/>
        <w:rPr>
          <w:rFonts w:ascii="Verdana" w:hAnsi="Verdana"/>
          <w:sz w:val="20"/>
          <w:highlight w:val="yellow"/>
        </w:rPr>
      </w:pPr>
    </w:p>
    <w:p w14:paraId="3A4B2E74" w14:textId="77777777" w:rsidR="009A78F1" w:rsidRDefault="009A78F1" w:rsidP="003B46FB">
      <w:pPr>
        <w:spacing w:before="80"/>
        <w:ind w:left="680" w:right="-69"/>
        <w:contextualSpacing/>
        <w:jc w:val="both"/>
        <w:rPr>
          <w:rFonts w:ascii="Verdana" w:hAnsi="Verdana"/>
          <w:sz w:val="20"/>
          <w:highlight w:val="yellow"/>
        </w:rPr>
      </w:pPr>
    </w:p>
    <w:p w14:paraId="7141FDE4" w14:textId="77777777" w:rsidR="009A78F1" w:rsidRDefault="009A78F1" w:rsidP="003B46FB">
      <w:pPr>
        <w:spacing w:before="80"/>
        <w:ind w:left="680" w:right="-69"/>
        <w:contextualSpacing/>
        <w:jc w:val="both"/>
        <w:rPr>
          <w:rFonts w:ascii="Verdana" w:hAnsi="Verdana"/>
          <w:sz w:val="20"/>
          <w:highlight w:val="yellow"/>
        </w:rPr>
      </w:pPr>
    </w:p>
    <w:p w14:paraId="0BB6074C" w14:textId="77777777" w:rsidR="009A78F1" w:rsidRPr="00C62A85" w:rsidRDefault="009A78F1" w:rsidP="003B46FB">
      <w:pPr>
        <w:spacing w:before="80"/>
        <w:ind w:left="680" w:right="-69"/>
        <w:contextualSpacing/>
        <w:jc w:val="both"/>
        <w:rPr>
          <w:rFonts w:ascii="Verdana" w:hAnsi="Verdana"/>
          <w:sz w:val="20"/>
          <w:highlight w:val="yellow"/>
        </w:rPr>
      </w:pPr>
    </w:p>
    <w:p w14:paraId="61429EA3" w14:textId="77777777" w:rsidR="003B46FB" w:rsidRDefault="003B46FB" w:rsidP="003B46FB">
      <w:pPr>
        <w:spacing w:before="80"/>
        <w:ind w:left="680" w:right="-69"/>
        <w:contextualSpacing/>
        <w:jc w:val="both"/>
        <w:rPr>
          <w:rFonts w:ascii="Verdana" w:hAnsi="Verdana"/>
          <w:sz w:val="20"/>
        </w:rPr>
      </w:pPr>
    </w:p>
    <w:p w14:paraId="53CCBD9D" w14:textId="77777777" w:rsidR="003B46FB" w:rsidRDefault="003B46FB" w:rsidP="003B46FB">
      <w:pPr>
        <w:ind w:right="-69"/>
        <w:contextualSpacing/>
        <w:outlineLvl w:val="0"/>
        <w:rPr>
          <w:rFonts w:ascii="Verdana" w:hAnsi="Verdana"/>
          <w:sz w:val="20"/>
        </w:rPr>
      </w:pPr>
    </w:p>
    <w:p w14:paraId="7093072D" w14:textId="77777777" w:rsidR="003B46FB" w:rsidRPr="00263C6E" w:rsidRDefault="003B46FB" w:rsidP="00C94069">
      <w:pPr>
        <w:ind w:right="-69"/>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3</w:t>
      </w:r>
      <w:r w:rsidRPr="00263C6E">
        <w:rPr>
          <w:rFonts w:ascii="Verdana" w:hAnsi="Verdana"/>
          <w:b/>
          <w:sz w:val="20"/>
        </w:rPr>
        <w:t xml:space="preserve"> - </w:t>
      </w:r>
      <w:r w:rsidRPr="00263C6E">
        <w:rPr>
          <w:rFonts w:ascii="Verdana" w:hAnsi="Verdana"/>
          <w:b/>
          <w:smallCaps/>
          <w:sz w:val="20"/>
        </w:rPr>
        <w:t xml:space="preserve">DROIT ET OBLIGATIONS GÉNÉRAUX </w:t>
      </w:r>
      <w:r>
        <w:rPr>
          <w:rFonts w:ascii="Verdana" w:hAnsi="Verdana"/>
          <w:b/>
          <w:smallCaps/>
          <w:sz w:val="20"/>
        </w:rPr>
        <w:t>DE L’ARCHITECTE</w:t>
      </w:r>
    </w:p>
    <w:p w14:paraId="53872CB4" w14:textId="77777777" w:rsidR="003B46FB" w:rsidRPr="00263C6E" w:rsidRDefault="003B46FB" w:rsidP="003B46FB">
      <w:pPr>
        <w:tabs>
          <w:tab w:val="left" w:pos="240"/>
        </w:tabs>
        <w:spacing w:before="160"/>
        <w:ind w:right="-69"/>
        <w:contextualSpacing/>
        <w:jc w:val="both"/>
        <w:rPr>
          <w:rFonts w:ascii="Verdana" w:hAnsi="Verdana"/>
          <w:b/>
          <w:smallCaps/>
          <w:sz w:val="20"/>
        </w:rPr>
      </w:pPr>
    </w:p>
    <w:p w14:paraId="03CAC9D7" w14:textId="77777777" w:rsidR="003B46FB" w:rsidRPr="00263C6E" w:rsidRDefault="003B46FB" w:rsidP="003B46FB">
      <w:pPr>
        <w:tabs>
          <w:tab w:val="left" w:pos="240"/>
        </w:tabs>
        <w:spacing w:before="160"/>
        <w:ind w:right="-69"/>
        <w:contextualSpacing/>
        <w:jc w:val="both"/>
        <w:rPr>
          <w:rFonts w:ascii="Verdana" w:hAnsi="Verdana"/>
          <w:b/>
          <w:smallCaps/>
          <w:sz w:val="20"/>
        </w:rPr>
      </w:pPr>
      <w:r w:rsidRPr="00263C6E">
        <w:rPr>
          <w:rFonts w:ascii="Verdana" w:hAnsi="Verdana"/>
          <w:b/>
          <w:smallCaps/>
          <w:sz w:val="20"/>
        </w:rPr>
        <w:t>Préambule :</w:t>
      </w:r>
    </w:p>
    <w:p w14:paraId="15ADE56B" w14:textId="77777777" w:rsidR="003B46FB" w:rsidRDefault="003B46FB" w:rsidP="003B46FB">
      <w:pPr>
        <w:spacing w:before="160"/>
        <w:ind w:left="680" w:right="-69" w:hanging="5"/>
        <w:contextualSpacing/>
        <w:jc w:val="both"/>
        <w:rPr>
          <w:rFonts w:ascii="Verdana" w:hAnsi="Verdana"/>
          <w:sz w:val="20"/>
        </w:rPr>
      </w:pPr>
    </w:p>
    <w:p w14:paraId="4B470912" w14:textId="77777777" w:rsidR="003B46FB" w:rsidRDefault="003B46FB" w:rsidP="003B46FB">
      <w:pPr>
        <w:spacing w:before="160"/>
        <w:ind w:left="680" w:right="-69" w:hanging="5"/>
        <w:contextualSpacing/>
        <w:jc w:val="both"/>
        <w:rPr>
          <w:rFonts w:ascii="Verdana" w:hAnsi="Verdana"/>
          <w:sz w:val="20"/>
        </w:rPr>
      </w:pPr>
      <w:r w:rsidRPr="00263C6E">
        <w:rPr>
          <w:rFonts w:ascii="Verdana" w:hAnsi="Verdana"/>
          <w:sz w:val="20"/>
        </w:rPr>
        <w:t>Outre les dispositions du présent contrat, les parties s’engagent à respecter les obligations et les droits prévus par les lois et règlements en vigueur pour chacune d’entre elles, notamment :</w:t>
      </w:r>
    </w:p>
    <w:p w14:paraId="7F33D126" w14:textId="77777777" w:rsidR="003B46FB" w:rsidRPr="00263C6E" w:rsidRDefault="003B46FB" w:rsidP="003B46FB">
      <w:pPr>
        <w:spacing w:before="160"/>
        <w:ind w:left="680" w:right="-69" w:hanging="5"/>
        <w:contextualSpacing/>
        <w:jc w:val="both"/>
        <w:rPr>
          <w:rFonts w:ascii="Verdana" w:hAnsi="Verdana"/>
          <w:sz w:val="20"/>
        </w:rPr>
      </w:pPr>
    </w:p>
    <w:p w14:paraId="01EBA84D" w14:textId="77777777" w:rsidR="003B46FB" w:rsidRPr="00607821" w:rsidRDefault="003B46FB" w:rsidP="003B46FB">
      <w:pPr>
        <w:numPr>
          <w:ilvl w:val="0"/>
          <w:numId w:val="25"/>
        </w:numPr>
        <w:spacing w:before="160"/>
        <w:ind w:right="-69"/>
        <w:contextualSpacing/>
        <w:jc w:val="both"/>
        <w:rPr>
          <w:rFonts w:ascii="Verdana" w:hAnsi="Verdana"/>
          <w:sz w:val="20"/>
        </w:rPr>
      </w:pPr>
      <w:r w:rsidRPr="00263C6E">
        <w:rPr>
          <w:rFonts w:ascii="Verdana" w:hAnsi="Verdana"/>
          <w:sz w:val="20"/>
        </w:rPr>
        <w:t>La loi du 3 janvier 1977 sur l’architecture et ses décrets d’application,</w:t>
      </w:r>
    </w:p>
    <w:p w14:paraId="48A45170" w14:textId="77777777" w:rsidR="003B46FB" w:rsidRPr="00263C6E" w:rsidRDefault="003B46FB" w:rsidP="003B46FB">
      <w:pPr>
        <w:numPr>
          <w:ilvl w:val="0"/>
          <w:numId w:val="25"/>
        </w:numPr>
        <w:spacing w:before="160"/>
        <w:ind w:right="-69"/>
        <w:contextualSpacing/>
        <w:jc w:val="both"/>
        <w:rPr>
          <w:rFonts w:ascii="Verdana" w:hAnsi="Verdana"/>
          <w:sz w:val="20"/>
        </w:rPr>
      </w:pPr>
      <w:r w:rsidRPr="00263C6E">
        <w:rPr>
          <w:rFonts w:ascii="Verdana" w:hAnsi="Verdana"/>
          <w:sz w:val="20"/>
        </w:rPr>
        <w:t>La loi du 4 janvier 1978 relative à la responsabilité et à l’assurance dans le domaine de la construction codifiée essentiellement aux articles 1792 et 2270 du code civil.</w:t>
      </w:r>
    </w:p>
    <w:p w14:paraId="62D509C2" w14:textId="77777777" w:rsidR="003B46FB" w:rsidRPr="00263C6E" w:rsidRDefault="003B46FB" w:rsidP="003B46FB">
      <w:pPr>
        <w:numPr>
          <w:ilvl w:val="0"/>
          <w:numId w:val="25"/>
        </w:numPr>
        <w:spacing w:before="160"/>
        <w:ind w:right="-69"/>
        <w:contextualSpacing/>
        <w:jc w:val="both"/>
        <w:rPr>
          <w:rFonts w:ascii="Verdana" w:hAnsi="Verdana"/>
          <w:sz w:val="20"/>
        </w:rPr>
      </w:pPr>
      <w:r w:rsidRPr="00263C6E">
        <w:rPr>
          <w:rFonts w:ascii="Verdana" w:hAnsi="Verdana"/>
          <w:sz w:val="20"/>
        </w:rPr>
        <w:t>La loi du 1</w:t>
      </w:r>
      <w:r w:rsidRPr="00263C6E">
        <w:rPr>
          <w:rFonts w:ascii="Verdana" w:hAnsi="Verdana"/>
          <w:sz w:val="20"/>
          <w:vertAlign w:val="superscript"/>
        </w:rPr>
        <w:t>er</w:t>
      </w:r>
      <w:r w:rsidRPr="00263C6E">
        <w:rPr>
          <w:rFonts w:ascii="Verdana" w:hAnsi="Verdana"/>
          <w:sz w:val="20"/>
        </w:rPr>
        <w:t xml:space="preserve"> juillet 1992 sur la propriété intellectuelle et artistique.</w:t>
      </w:r>
    </w:p>
    <w:p w14:paraId="21E440AE" w14:textId="77777777" w:rsidR="003B46FB" w:rsidRPr="00263C6E" w:rsidRDefault="003B46FB" w:rsidP="003B46FB">
      <w:pPr>
        <w:tabs>
          <w:tab w:val="left" w:pos="240"/>
        </w:tabs>
        <w:spacing w:before="160"/>
        <w:ind w:right="-69"/>
        <w:contextualSpacing/>
        <w:jc w:val="both"/>
        <w:rPr>
          <w:rFonts w:ascii="Verdana" w:hAnsi="Verdana"/>
          <w:b/>
          <w:sz w:val="20"/>
        </w:rPr>
      </w:pPr>
    </w:p>
    <w:p w14:paraId="4C920796" w14:textId="77777777" w:rsidR="003B46FB" w:rsidRPr="00263C6E" w:rsidRDefault="003B46FB" w:rsidP="003B46FB">
      <w:pPr>
        <w:tabs>
          <w:tab w:val="left" w:pos="240"/>
        </w:tabs>
        <w:spacing w:before="160"/>
        <w:ind w:right="-69"/>
        <w:contextualSpacing/>
        <w:jc w:val="both"/>
        <w:rPr>
          <w:rFonts w:ascii="Verdana" w:hAnsi="Verdana"/>
          <w:b/>
          <w:smallCaps/>
          <w:sz w:val="20"/>
          <w:u w:val="single"/>
        </w:rPr>
      </w:pPr>
      <w:r w:rsidRPr="00263C6E">
        <w:rPr>
          <w:rFonts w:ascii="Verdana" w:hAnsi="Verdana"/>
          <w:b/>
          <w:sz w:val="20"/>
        </w:rPr>
        <w:t>3.1</w:t>
      </w:r>
      <w:r w:rsidRPr="00263C6E">
        <w:rPr>
          <w:rFonts w:ascii="Verdana" w:hAnsi="Verdana"/>
          <w:b/>
          <w:sz w:val="20"/>
        </w:rPr>
        <w:tab/>
      </w:r>
      <w:r w:rsidRPr="00263C6E">
        <w:rPr>
          <w:rFonts w:ascii="Verdana" w:hAnsi="Verdana"/>
          <w:b/>
          <w:smallCaps/>
          <w:sz w:val="20"/>
          <w:u w:val="single"/>
        </w:rPr>
        <w:t>Définition du maitre d’œuvre</w:t>
      </w:r>
    </w:p>
    <w:p w14:paraId="1939DE0F" w14:textId="77777777" w:rsidR="003B46FB" w:rsidRPr="00263C6E" w:rsidRDefault="003B46FB" w:rsidP="003B46FB">
      <w:pPr>
        <w:spacing w:before="160"/>
        <w:ind w:left="680" w:right="-69" w:hanging="680"/>
        <w:contextualSpacing/>
        <w:jc w:val="both"/>
        <w:rPr>
          <w:rFonts w:ascii="Verdana" w:hAnsi="Verdana"/>
          <w:sz w:val="20"/>
        </w:rPr>
      </w:pPr>
      <w:r w:rsidRPr="00263C6E">
        <w:rPr>
          <w:rFonts w:ascii="Verdana" w:hAnsi="Verdana"/>
          <w:sz w:val="20"/>
        </w:rPr>
        <w:tab/>
        <w:t>La dénomination du maitre d’œuvre, « l’Architecte » figure en introduction du présent Contrat ("Désignation des Parties").</w:t>
      </w:r>
    </w:p>
    <w:p w14:paraId="5C08B3BF" w14:textId="77777777" w:rsidR="003B46FB" w:rsidRPr="00263C6E" w:rsidRDefault="003B46FB" w:rsidP="003B46FB">
      <w:pPr>
        <w:spacing w:before="160"/>
        <w:ind w:left="680" w:right="-69" w:hanging="680"/>
        <w:contextualSpacing/>
        <w:jc w:val="both"/>
        <w:rPr>
          <w:rFonts w:ascii="Verdana" w:hAnsi="Verdana"/>
          <w:sz w:val="20"/>
        </w:rPr>
      </w:pPr>
    </w:p>
    <w:p w14:paraId="54E49F78" w14:textId="77777777" w:rsidR="003B46FB" w:rsidRPr="00263C6E" w:rsidRDefault="003B46FB" w:rsidP="003B46FB">
      <w:pPr>
        <w:tabs>
          <w:tab w:val="left" w:pos="240"/>
        </w:tabs>
        <w:spacing w:before="160"/>
        <w:ind w:right="-69"/>
        <w:contextualSpacing/>
        <w:jc w:val="both"/>
        <w:rPr>
          <w:rFonts w:ascii="Verdana" w:hAnsi="Verdana"/>
          <w:b/>
          <w:smallCaps/>
          <w:sz w:val="20"/>
          <w:u w:val="single"/>
        </w:rPr>
      </w:pPr>
      <w:r w:rsidRPr="00263C6E">
        <w:rPr>
          <w:rFonts w:ascii="Verdana" w:hAnsi="Verdana"/>
          <w:b/>
          <w:sz w:val="20"/>
        </w:rPr>
        <w:t>3.2</w:t>
      </w:r>
      <w:r w:rsidRPr="00263C6E">
        <w:rPr>
          <w:rFonts w:ascii="Verdana" w:hAnsi="Verdana"/>
          <w:b/>
          <w:sz w:val="20"/>
        </w:rPr>
        <w:tab/>
      </w:r>
      <w:r w:rsidRPr="00263C6E">
        <w:rPr>
          <w:rFonts w:ascii="Verdana" w:hAnsi="Verdana"/>
          <w:b/>
          <w:smallCaps/>
          <w:sz w:val="20"/>
          <w:u w:val="single"/>
        </w:rPr>
        <w:t>Devoirs généraux</w:t>
      </w:r>
    </w:p>
    <w:p w14:paraId="61C6ACD0" w14:textId="77777777" w:rsidR="003B46FB" w:rsidRPr="00263C6E" w:rsidRDefault="003B46FB" w:rsidP="003B46FB">
      <w:pPr>
        <w:tabs>
          <w:tab w:val="left" w:pos="240"/>
        </w:tabs>
        <w:spacing w:before="160"/>
        <w:ind w:left="708" w:right="-69"/>
        <w:contextualSpacing/>
        <w:jc w:val="both"/>
        <w:rPr>
          <w:rFonts w:ascii="Verdana" w:hAnsi="Verdana"/>
          <w:sz w:val="20"/>
        </w:rPr>
      </w:pPr>
      <w:r w:rsidRPr="00263C6E">
        <w:rPr>
          <w:rFonts w:ascii="Verdana" w:hAnsi="Verdana"/>
          <w:sz w:val="20"/>
        </w:rPr>
        <w:t xml:space="preserve">Ne s’applique que pour les conseils, collaborateurs ou bureaux d’études spécialisés qui ont été désignés par le </w:t>
      </w:r>
      <w:r w:rsidR="00B405FC">
        <w:rPr>
          <w:rFonts w:ascii="Verdana" w:hAnsi="Verdana"/>
          <w:sz w:val="20"/>
        </w:rPr>
        <w:t>Promoteur</w:t>
      </w:r>
      <w:r w:rsidRPr="00263C6E">
        <w:rPr>
          <w:rFonts w:ascii="Verdana" w:hAnsi="Verdana"/>
          <w:sz w:val="20"/>
        </w:rPr>
        <w:t>.</w:t>
      </w:r>
    </w:p>
    <w:p w14:paraId="1DE088D2" w14:textId="77777777" w:rsidR="003B46FB" w:rsidRPr="00263C6E" w:rsidRDefault="003B46FB" w:rsidP="003B46FB">
      <w:pPr>
        <w:tabs>
          <w:tab w:val="left" w:pos="240"/>
        </w:tabs>
        <w:spacing w:before="160"/>
        <w:ind w:left="708" w:right="-69"/>
        <w:contextualSpacing/>
        <w:jc w:val="both"/>
        <w:rPr>
          <w:rFonts w:ascii="Verdana" w:hAnsi="Verdana"/>
          <w:sz w:val="20"/>
        </w:rPr>
      </w:pPr>
      <w:r w:rsidRPr="00263C6E">
        <w:rPr>
          <w:rFonts w:ascii="Verdana" w:hAnsi="Verdana"/>
          <w:sz w:val="20"/>
        </w:rPr>
        <w:t xml:space="preserve">Toutefois, si des études spécifiques autres s’avéraient nécessaires celles-ci seraient confiées à des bureaux d’étude par et à la charge du </w:t>
      </w:r>
      <w:r w:rsidR="00B405FC">
        <w:rPr>
          <w:rFonts w:ascii="Verdana" w:hAnsi="Verdana"/>
          <w:sz w:val="20"/>
        </w:rPr>
        <w:t>promoteur</w:t>
      </w:r>
      <w:r w:rsidRPr="00263C6E">
        <w:rPr>
          <w:rFonts w:ascii="Verdana" w:hAnsi="Verdana"/>
          <w:sz w:val="20"/>
        </w:rPr>
        <w:t>.</w:t>
      </w:r>
    </w:p>
    <w:p w14:paraId="49EDB149" w14:textId="77777777" w:rsidR="003B46FB" w:rsidRPr="00263C6E" w:rsidRDefault="003B46FB" w:rsidP="003B46FB">
      <w:pPr>
        <w:tabs>
          <w:tab w:val="left" w:pos="240"/>
        </w:tabs>
        <w:spacing w:before="160"/>
        <w:ind w:left="708" w:right="-69"/>
        <w:contextualSpacing/>
        <w:jc w:val="both"/>
        <w:rPr>
          <w:rFonts w:ascii="Verdana" w:hAnsi="Verdana"/>
          <w:sz w:val="20"/>
        </w:rPr>
      </w:pPr>
    </w:p>
    <w:p w14:paraId="3EB724EC" w14:textId="77777777" w:rsidR="003B46FB" w:rsidRPr="00263C6E" w:rsidRDefault="003B46FB" w:rsidP="003B46FB">
      <w:pPr>
        <w:tabs>
          <w:tab w:val="left" w:pos="240"/>
        </w:tabs>
        <w:spacing w:before="160"/>
        <w:ind w:right="-69"/>
        <w:contextualSpacing/>
        <w:jc w:val="both"/>
        <w:rPr>
          <w:rFonts w:ascii="Verdana" w:hAnsi="Verdana"/>
          <w:b/>
          <w:smallCaps/>
          <w:sz w:val="20"/>
          <w:u w:val="single"/>
        </w:rPr>
      </w:pPr>
      <w:r w:rsidRPr="00263C6E">
        <w:rPr>
          <w:rFonts w:ascii="Verdana" w:hAnsi="Verdana"/>
          <w:b/>
          <w:sz w:val="20"/>
        </w:rPr>
        <w:t>3.3</w:t>
      </w:r>
      <w:r w:rsidRPr="00263C6E">
        <w:rPr>
          <w:rFonts w:ascii="Verdana" w:hAnsi="Verdana"/>
          <w:b/>
          <w:sz w:val="20"/>
        </w:rPr>
        <w:tab/>
      </w:r>
      <w:r w:rsidRPr="00263C6E">
        <w:rPr>
          <w:rFonts w:ascii="Verdana" w:hAnsi="Verdana"/>
          <w:b/>
          <w:smallCaps/>
          <w:sz w:val="20"/>
          <w:u w:val="single"/>
        </w:rPr>
        <w:t>Propriété des documents</w:t>
      </w:r>
    </w:p>
    <w:p w14:paraId="13103EB0" w14:textId="77777777" w:rsidR="003B46FB" w:rsidRPr="00263C6E" w:rsidRDefault="003B46FB" w:rsidP="003B46FB">
      <w:pPr>
        <w:spacing w:before="160"/>
        <w:ind w:left="680" w:right="-69" w:hanging="680"/>
        <w:contextualSpacing/>
        <w:jc w:val="both"/>
        <w:rPr>
          <w:rFonts w:ascii="Verdana" w:hAnsi="Verdana"/>
          <w:sz w:val="20"/>
        </w:rPr>
      </w:pPr>
      <w:r w:rsidRPr="00263C6E">
        <w:rPr>
          <w:rFonts w:ascii="Verdana" w:hAnsi="Verdana"/>
          <w:sz w:val="20"/>
        </w:rPr>
        <w:tab/>
        <w:t>Les documents reproduits porteront mention du nom de l’architecte.</w:t>
      </w:r>
    </w:p>
    <w:p w14:paraId="7141AE51" w14:textId="77777777" w:rsidR="003B46FB" w:rsidRPr="00263C6E" w:rsidRDefault="003B46FB" w:rsidP="003B46FB">
      <w:pPr>
        <w:spacing w:before="160"/>
        <w:ind w:right="-69"/>
        <w:contextualSpacing/>
        <w:jc w:val="both"/>
        <w:rPr>
          <w:rFonts w:ascii="Verdana" w:hAnsi="Verdana"/>
          <w:b/>
          <w:sz w:val="20"/>
        </w:rPr>
      </w:pPr>
    </w:p>
    <w:p w14:paraId="7FC94518" w14:textId="77777777" w:rsidR="003B46FB" w:rsidRPr="00263C6E" w:rsidRDefault="003B46FB" w:rsidP="003B46FB">
      <w:pPr>
        <w:tabs>
          <w:tab w:val="left" w:pos="240"/>
        </w:tabs>
        <w:spacing w:before="160"/>
        <w:ind w:right="-69"/>
        <w:contextualSpacing/>
        <w:jc w:val="both"/>
        <w:rPr>
          <w:rFonts w:ascii="Verdana" w:hAnsi="Verdana"/>
          <w:b/>
          <w:smallCaps/>
          <w:sz w:val="20"/>
          <w:u w:val="single"/>
        </w:rPr>
      </w:pPr>
      <w:r w:rsidRPr="00263C6E">
        <w:rPr>
          <w:rFonts w:ascii="Verdana" w:hAnsi="Verdana"/>
          <w:b/>
          <w:sz w:val="20"/>
        </w:rPr>
        <w:t>3.4</w:t>
      </w:r>
      <w:r w:rsidRPr="00263C6E">
        <w:rPr>
          <w:rFonts w:ascii="Verdana" w:hAnsi="Verdana"/>
          <w:b/>
          <w:sz w:val="20"/>
        </w:rPr>
        <w:tab/>
      </w:r>
      <w:r w:rsidRPr="00263C6E">
        <w:rPr>
          <w:rFonts w:ascii="Verdana" w:hAnsi="Verdana"/>
          <w:b/>
          <w:smallCaps/>
          <w:sz w:val="20"/>
          <w:u w:val="single"/>
        </w:rPr>
        <w:t>Communication au maitre de l’ouvrage</w:t>
      </w:r>
    </w:p>
    <w:p w14:paraId="676CAAAB" w14:textId="77777777" w:rsidR="003B46FB" w:rsidRPr="00263C6E" w:rsidRDefault="003B46FB" w:rsidP="003B46FB">
      <w:pPr>
        <w:spacing w:before="160"/>
        <w:ind w:left="680" w:right="-69" w:hanging="680"/>
        <w:contextualSpacing/>
        <w:jc w:val="both"/>
        <w:rPr>
          <w:rFonts w:ascii="Verdana" w:hAnsi="Verdana"/>
          <w:sz w:val="20"/>
        </w:rPr>
      </w:pPr>
      <w:r w:rsidRPr="00263C6E">
        <w:rPr>
          <w:rFonts w:ascii="Verdana" w:hAnsi="Verdana"/>
          <w:sz w:val="20"/>
        </w:rPr>
        <w:tab/>
        <w:t xml:space="preserve">Il est précisé que les lancements des différentes phases feront l’objet d‘ordres de service particuliers délivrés par le </w:t>
      </w:r>
      <w:r w:rsidR="00B405FC">
        <w:rPr>
          <w:rFonts w:ascii="Verdana" w:hAnsi="Verdana"/>
          <w:sz w:val="20"/>
        </w:rPr>
        <w:t>Promoteur</w:t>
      </w:r>
      <w:r w:rsidRPr="00263C6E">
        <w:rPr>
          <w:rFonts w:ascii="Verdana" w:hAnsi="Verdana"/>
          <w:sz w:val="20"/>
        </w:rPr>
        <w:t xml:space="preserve">. </w:t>
      </w:r>
    </w:p>
    <w:p w14:paraId="4EDC5330" w14:textId="77777777" w:rsidR="003B46FB" w:rsidRPr="00263C6E" w:rsidRDefault="003B46FB" w:rsidP="003B46FB">
      <w:pPr>
        <w:spacing w:before="160"/>
        <w:ind w:left="680" w:right="-69" w:hanging="680"/>
        <w:contextualSpacing/>
        <w:jc w:val="both"/>
        <w:rPr>
          <w:rFonts w:ascii="Verdana" w:hAnsi="Verdana"/>
          <w:b/>
          <w:sz w:val="20"/>
        </w:rPr>
      </w:pPr>
    </w:p>
    <w:p w14:paraId="757035F2" w14:textId="77777777" w:rsidR="003B46FB" w:rsidRPr="00263C6E" w:rsidRDefault="003B46FB" w:rsidP="003B46FB">
      <w:pPr>
        <w:tabs>
          <w:tab w:val="left" w:pos="240"/>
        </w:tabs>
        <w:spacing w:before="160"/>
        <w:ind w:right="-69"/>
        <w:contextualSpacing/>
        <w:jc w:val="both"/>
        <w:rPr>
          <w:rFonts w:ascii="Verdana" w:hAnsi="Verdana"/>
          <w:b/>
          <w:smallCaps/>
          <w:sz w:val="20"/>
          <w:u w:val="single"/>
        </w:rPr>
      </w:pPr>
      <w:r w:rsidRPr="00263C6E">
        <w:rPr>
          <w:rFonts w:ascii="Verdana" w:hAnsi="Verdana"/>
          <w:b/>
          <w:sz w:val="20"/>
        </w:rPr>
        <w:t>3.5</w:t>
      </w:r>
      <w:r w:rsidRPr="00263C6E">
        <w:rPr>
          <w:rFonts w:ascii="Verdana" w:hAnsi="Verdana"/>
          <w:b/>
          <w:sz w:val="20"/>
        </w:rPr>
        <w:tab/>
      </w:r>
      <w:r w:rsidRPr="00263C6E">
        <w:rPr>
          <w:rFonts w:ascii="Verdana" w:hAnsi="Verdana"/>
          <w:b/>
          <w:smallCaps/>
          <w:sz w:val="20"/>
          <w:u w:val="single"/>
        </w:rPr>
        <w:t>Relations avec les tiers</w:t>
      </w:r>
    </w:p>
    <w:p w14:paraId="6CD27920" w14:textId="77777777" w:rsidR="003B46FB" w:rsidRPr="00263C6E" w:rsidRDefault="003B46FB" w:rsidP="003B46FB">
      <w:pPr>
        <w:spacing w:before="160"/>
        <w:ind w:left="674" w:right="-69"/>
        <w:contextualSpacing/>
        <w:jc w:val="both"/>
        <w:rPr>
          <w:rFonts w:ascii="Verdana" w:hAnsi="Verdana"/>
          <w:sz w:val="20"/>
        </w:rPr>
      </w:pPr>
      <w:r w:rsidRPr="00263C6E">
        <w:rPr>
          <w:rFonts w:ascii="Verdana" w:hAnsi="Verdana"/>
          <w:sz w:val="20"/>
        </w:rPr>
        <w:t xml:space="preserve">Le maitre d’ouvrage fait appel à un contrôleur technique dans les conditions fixées par la loi. En outre et en fonction de la nature et de l’importance de l’opération, le </w:t>
      </w:r>
      <w:r w:rsidR="00B405FC">
        <w:rPr>
          <w:rFonts w:ascii="Verdana" w:hAnsi="Verdana"/>
          <w:sz w:val="20"/>
        </w:rPr>
        <w:t>promoteur</w:t>
      </w:r>
      <w:r w:rsidRPr="00263C6E">
        <w:rPr>
          <w:rFonts w:ascii="Verdana" w:hAnsi="Verdana"/>
          <w:sz w:val="20"/>
        </w:rPr>
        <w:t xml:space="preserve"> fait appel au concours de conseils techniques spécialisés, qu’il lui semble nécessaire d’associer à l’étude du projet.</w:t>
      </w:r>
    </w:p>
    <w:p w14:paraId="617DB656" w14:textId="77777777" w:rsidR="003B46FB" w:rsidRPr="00263C6E" w:rsidRDefault="003B46FB" w:rsidP="003B46FB">
      <w:pPr>
        <w:spacing w:before="160"/>
        <w:ind w:left="674" w:right="-69"/>
        <w:contextualSpacing/>
        <w:jc w:val="both"/>
        <w:rPr>
          <w:rFonts w:ascii="Verdana" w:hAnsi="Verdana"/>
          <w:sz w:val="20"/>
        </w:rPr>
      </w:pPr>
      <w:r w:rsidRPr="00263C6E">
        <w:rPr>
          <w:rFonts w:ascii="Verdana" w:hAnsi="Verdana"/>
          <w:sz w:val="20"/>
        </w:rPr>
        <w:t xml:space="preserve">En conséquence, le </w:t>
      </w:r>
      <w:r w:rsidR="00B405FC">
        <w:rPr>
          <w:rFonts w:ascii="Verdana" w:hAnsi="Verdana"/>
          <w:sz w:val="20"/>
        </w:rPr>
        <w:t>promoteur</w:t>
      </w:r>
      <w:r w:rsidRPr="00263C6E">
        <w:rPr>
          <w:rFonts w:ascii="Verdana" w:hAnsi="Verdana"/>
          <w:sz w:val="20"/>
        </w:rPr>
        <w:t xml:space="preserve"> fournit, à sa charge, à l’architecte, l’assistance d’un ingénieur structure, d’un bureau d’études fluides, d’un économiste, d’un bureau de contrôle et d’un coordinateur SPS voire d’un géotechnicien.</w:t>
      </w:r>
    </w:p>
    <w:p w14:paraId="2EC8E8DF" w14:textId="77777777" w:rsidR="003B46FB" w:rsidRPr="00263C6E" w:rsidRDefault="003B46FB" w:rsidP="003B46FB">
      <w:pPr>
        <w:spacing w:before="160"/>
        <w:ind w:left="674" w:right="-69"/>
        <w:contextualSpacing/>
        <w:jc w:val="both"/>
        <w:rPr>
          <w:rFonts w:ascii="Verdana" w:hAnsi="Verdana"/>
          <w:sz w:val="20"/>
        </w:rPr>
      </w:pPr>
      <w:r>
        <w:rPr>
          <w:rFonts w:ascii="Verdana" w:hAnsi="Verdana"/>
          <w:sz w:val="20"/>
        </w:rPr>
        <w:t>L</w:t>
      </w:r>
      <w:r w:rsidRPr="00263C6E">
        <w:rPr>
          <w:rFonts w:ascii="Verdana" w:hAnsi="Verdana"/>
          <w:sz w:val="20"/>
        </w:rPr>
        <w:t xml:space="preserve">’architecte doit accomplir ses missions selon les règles de son art de façon que le </w:t>
      </w:r>
      <w:r w:rsidR="00B405FC">
        <w:rPr>
          <w:rFonts w:ascii="Verdana" w:hAnsi="Verdana"/>
          <w:sz w:val="20"/>
        </w:rPr>
        <w:t>promoteur</w:t>
      </w:r>
      <w:r w:rsidRPr="00263C6E">
        <w:rPr>
          <w:rFonts w:ascii="Verdana" w:hAnsi="Verdana"/>
          <w:sz w:val="20"/>
        </w:rPr>
        <w:t>, qui ne possède aucune compétence technique en matière de construction, puisse à terme réceptionner les ouvrages en parfait état d’achèvement, et bénéficier de toutes les garanties qui lui sont conférées par la loi sous la responsabilité de l’architecte dans le cadre des missions qui lui sont confiées.</w:t>
      </w:r>
    </w:p>
    <w:p w14:paraId="6C9A6E81" w14:textId="77777777" w:rsidR="003B46FB" w:rsidRPr="00263C6E" w:rsidRDefault="003B46FB" w:rsidP="003B46FB">
      <w:pPr>
        <w:spacing w:before="160"/>
        <w:ind w:right="-69"/>
        <w:contextualSpacing/>
        <w:jc w:val="both"/>
        <w:rPr>
          <w:rFonts w:ascii="Verdana" w:hAnsi="Verdana"/>
          <w:sz w:val="20"/>
        </w:rPr>
      </w:pPr>
    </w:p>
    <w:p w14:paraId="7B8E2D3E" w14:textId="77777777" w:rsidR="003B46FB" w:rsidRPr="00263C6E" w:rsidRDefault="003B46FB" w:rsidP="003B46FB">
      <w:pPr>
        <w:tabs>
          <w:tab w:val="left" w:pos="240"/>
        </w:tabs>
        <w:spacing w:before="160"/>
        <w:ind w:right="-69"/>
        <w:contextualSpacing/>
        <w:jc w:val="both"/>
        <w:rPr>
          <w:rFonts w:ascii="Verdana" w:hAnsi="Verdana"/>
          <w:b/>
          <w:smallCaps/>
          <w:sz w:val="20"/>
          <w:u w:val="single"/>
        </w:rPr>
      </w:pPr>
      <w:r w:rsidRPr="00263C6E">
        <w:rPr>
          <w:rFonts w:ascii="Verdana" w:hAnsi="Verdana"/>
          <w:b/>
          <w:sz w:val="20"/>
        </w:rPr>
        <w:t>3.6</w:t>
      </w:r>
      <w:r w:rsidRPr="00263C6E">
        <w:rPr>
          <w:rFonts w:ascii="Verdana" w:hAnsi="Verdana"/>
          <w:b/>
          <w:sz w:val="20"/>
        </w:rPr>
        <w:tab/>
      </w:r>
      <w:r w:rsidRPr="00263C6E">
        <w:rPr>
          <w:rFonts w:ascii="Verdana" w:hAnsi="Verdana"/>
          <w:b/>
          <w:smallCaps/>
          <w:sz w:val="20"/>
          <w:u w:val="single"/>
        </w:rPr>
        <w:t>Responsabilités</w:t>
      </w:r>
    </w:p>
    <w:p w14:paraId="186A9066" w14:textId="77777777" w:rsidR="003B46FB" w:rsidRPr="00263C6E" w:rsidRDefault="003B46FB" w:rsidP="003B46FB">
      <w:pPr>
        <w:spacing w:before="160"/>
        <w:ind w:left="680" w:right="-69" w:hanging="680"/>
        <w:contextualSpacing/>
        <w:jc w:val="both"/>
        <w:rPr>
          <w:rFonts w:ascii="Verdana" w:hAnsi="Verdana"/>
          <w:sz w:val="20"/>
        </w:rPr>
      </w:pPr>
      <w:r w:rsidRPr="00263C6E">
        <w:rPr>
          <w:rFonts w:ascii="Verdana" w:hAnsi="Verdana"/>
          <w:sz w:val="20"/>
        </w:rPr>
        <w:tab/>
        <w:t>L’architecte assume sa responsabilité découlant des articles ci-avant précisés pour l’exécution des missions qui lui sont confiées.</w:t>
      </w:r>
    </w:p>
    <w:p w14:paraId="4B3249AF" w14:textId="77777777" w:rsidR="003B46FB" w:rsidRPr="00263C6E" w:rsidRDefault="003B46FB" w:rsidP="003B46FB">
      <w:pPr>
        <w:spacing w:before="160"/>
        <w:ind w:left="680" w:right="-69" w:hanging="680"/>
        <w:contextualSpacing/>
        <w:jc w:val="both"/>
        <w:rPr>
          <w:rFonts w:ascii="Verdana" w:hAnsi="Verdana"/>
          <w:sz w:val="20"/>
        </w:rPr>
      </w:pPr>
      <w:r w:rsidRPr="00263C6E">
        <w:rPr>
          <w:rFonts w:ascii="Verdana" w:hAnsi="Verdana"/>
          <w:sz w:val="20"/>
        </w:rPr>
        <w:tab/>
        <w:t>Il est en outre responsable à l’égard du maitre d’ouvrage du respect des règles générales de construction à chacune des phases de conception, particulièrement celles en vigueur à la date du dépôt de permis de construire.</w:t>
      </w:r>
    </w:p>
    <w:p w14:paraId="634193FE" w14:textId="77777777" w:rsidR="003B46FB" w:rsidRDefault="003B46FB" w:rsidP="003B46FB">
      <w:pPr>
        <w:spacing w:before="160"/>
        <w:ind w:right="-69"/>
        <w:contextualSpacing/>
        <w:jc w:val="both"/>
        <w:rPr>
          <w:rFonts w:ascii="Verdana" w:hAnsi="Verdana"/>
          <w:sz w:val="20"/>
        </w:rPr>
      </w:pPr>
    </w:p>
    <w:p w14:paraId="65D753CF" w14:textId="77777777" w:rsidR="003B46FB" w:rsidRDefault="003B46FB" w:rsidP="003B46FB">
      <w:pPr>
        <w:spacing w:before="160"/>
        <w:ind w:right="-69"/>
        <w:contextualSpacing/>
        <w:jc w:val="both"/>
        <w:rPr>
          <w:rFonts w:ascii="Verdana" w:hAnsi="Verdana"/>
          <w:sz w:val="20"/>
        </w:rPr>
      </w:pPr>
    </w:p>
    <w:p w14:paraId="10B7128E" w14:textId="77777777" w:rsidR="00BC0F43" w:rsidRDefault="00BC0F43" w:rsidP="003B46FB">
      <w:pPr>
        <w:spacing w:before="160"/>
        <w:ind w:right="-69"/>
        <w:contextualSpacing/>
        <w:jc w:val="both"/>
        <w:rPr>
          <w:rFonts w:ascii="Verdana" w:hAnsi="Verdana"/>
          <w:sz w:val="20"/>
        </w:rPr>
      </w:pPr>
    </w:p>
    <w:p w14:paraId="5A4F89B5" w14:textId="77777777" w:rsidR="009A78F1" w:rsidRDefault="009A78F1" w:rsidP="003B46FB">
      <w:pPr>
        <w:spacing w:before="160"/>
        <w:ind w:right="-69"/>
        <w:contextualSpacing/>
        <w:jc w:val="both"/>
        <w:rPr>
          <w:rFonts w:ascii="Verdana" w:hAnsi="Verdana"/>
          <w:sz w:val="20"/>
        </w:rPr>
      </w:pPr>
    </w:p>
    <w:p w14:paraId="3862C078" w14:textId="77777777" w:rsidR="009A78F1" w:rsidRDefault="009A78F1" w:rsidP="003B46FB">
      <w:pPr>
        <w:spacing w:before="160"/>
        <w:ind w:right="-69"/>
        <w:contextualSpacing/>
        <w:jc w:val="both"/>
        <w:rPr>
          <w:rFonts w:ascii="Verdana" w:hAnsi="Verdana"/>
          <w:sz w:val="20"/>
        </w:rPr>
      </w:pPr>
    </w:p>
    <w:p w14:paraId="3F7E7BA8" w14:textId="77777777" w:rsidR="009A78F1" w:rsidRDefault="009A78F1" w:rsidP="003B46FB">
      <w:pPr>
        <w:spacing w:before="160"/>
        <w:ind w:right="-69"/>
        <w:contextualSpacing/>
        <w:jc w:val="both"/>
        <w:rPr>
          <w:rFonts w:ascii="Verdana" w:hAnsi="Verdana"/>
          <w:sz w:val="20"/>
        </w:rPr>
      </w:pPr>
    </w:p>
    <w:p w14:paraId="725AC17B" w14:textId="77777777" w:rsidR="009A78F1" w:rsidRPr="00263C6E" w:rsidRDefault="009A78F1" w:rsidP="003B46FB">
      <w:pPr>
        <w:spacing w:before="160"/>
        <w:ind w:right="-69"/>
        <w:contextualSpacing/>
        <w:jc w:val="both"/>
        <w:rPr>
          <w:rFonts w:ascii="Verdana" w:hAnsi="Verdana"/>
          <w:sz w:val="20"/>
        </w:rPr>
      </w:pPr>
    </w:p>
    <w:p w14:paraId="1EBD89A4" w14:textId="77777777" w:rsidR="003B46FB" w:rsidRPr="00263C6E" w:rsidRDefault="003B46FB" w:rsidP="003B46FB">
      <w:pPr>
        <w:tabs>
          <w:tab w:val="left" w:pos="240"/>
        </w:tabs>
        <w:spacing w:before="160"/>
        <w:ind w:right="-69"/>
        <w:contextualSpacing/>
        <w:jc w:val="both"/>
        <w:rPr>
          <w:rFonts w:ascii="Verdana" w:hAnsi="Verdana"/>
          <w:b/>
          <w:smallCaps/>
          <w:sz w:val="20"/>
          <w:u w:val="single"/>
        </w:rPr>
      </w:pPr>
      <w:r w:rsidRPr="00263C6E">
        <w:rPr>
          <w:rFonts w:ascii="Verdana" w:hAnsi="Verdana"/>
          <w:b/>
          <w:sz w:val="20"/>
        </w:rPr>
        <w:t>3.7</w:t>
      </w:r>
      <w:r w:rsidRPr="00263C6E">
        <w:rPr>
          <w:rFonts w:ascii="Verdana" w:hAnsi="Verdana"/>
          <w:b/>
          <w:sz w:val="20"/>
        </w:rPr>
        <w:tab/>
      </w:r>
      <w:r w:rsidRPr="00263C6E">
        <w:rPr>
          <w:rFonts w:ascii="Verdana" w:hAnsi="Verdana"/>
          <w:b/>
          <w:smallCaps/>
          <w:sz w:val="20"/>
          <w:u w:val="single"/>
        </w:rPr>
        <w:t>Assurances</w:t>
      </w:r>
    </w:p>
    <w:p w14:paraId="68561917" w14:textId="77777777" w:rsidR="003B46FB" w:rsidRPr="00263C6E" w:rsidRDefault="003B46FB" w:rsidP="003B46FB">
      <w:pPr>
        <w:ind w:left="680" w:right="-68" w:hanging="680"/>
        <w:contextualSpacing/>
        <w:jc w:val="both"/>
        <w:rPr>
          <w:rFonts w:ascii="Verdana" w:hAnsi="Verdana"/>
          <w:sz w:val="20"/>
        </w:rPr>
      </w:pPr>
    </w:p>
    <w:p w14:paraId="4A0D7041" w14:textId="77777777" w:rsidR="003B46FB" w:rsidRPr="00263C6E" w:rsidRDefault="003B46FB" w:rsidP="003B46FB">
      <w:pPr>
        <w:ind w:left="708" w:right="-68"/>
        <w:contextualSpacing/>
        <w:jc w:val="both"/>
        <w:rPr>
          <w:rFonts w:ascii="Verdana" w:hAnsi="Verdana"/>
          <w:sz w:val="20"/>
        </w:rPr>
      </w:pPr>
      <w:r w:rsidRPr="00263C6E">
        <w:rPr>
          <w:rFonts w:ascii="Verdana" w:hAnsi="Verdana"/>
          <w:sz w:val="20"/>
        </w:rPr>
        <w:t>L’architecte certifie être titulaire à ce jour d’une police d’assurance garantissant ses responsabilités civiles et professionnelles telles que définies par les articles 1792 à 1793-3 et 2270 du Code Civil modifiés et complétés par la loi N° 78.12 du 4 janvier 1978.</w:t>
      </w:r>
    </w:p>
    <w:p w14:paraId="009852D8" w14:textId="77777777" w:rsidR="003B46FB" w:rsidRPr="00263C6E" w:rsidRDefault="003B46FB" w:rsidP="003B46FB">
      <w:pPr>
        <w:ind w:left="680" w:right="-68"/>
        <w:contextualSpacing/>
        <w:jc w:val="both"/>
        <w:rPr>
          <w:rFonts w:ascii="Verdana" w:hAnsi="Verdana"/>
          <w:sz w:val="20"/>
        </w:rPr>
      </w:pPr>
      <w:r w:rsidRPr="00263C6E">
        <w:rPr>
          <w:rFonts w:ascii="Verdana" w:hAnsi="Verdana"/>
          <w:sz w:val="20"/>
        </w:rPr>
        <w:t xml:space="preserve">Il déclare être à jour de ses cotisations envers son assureur et s’engage à produire une attestation et/ou un exemplaire de cette police au </w:t>
      </w:r>
      <w:r w:rsidR="00B405FC">
        <w:rPr>
          <w:rFonts w:ascii="Verdana" w:hAnsi="Verdana"/>
          <w:sz w:val="20"/>
        </w:rPr>
        <w:t>promoteur</w:t>
      </w:r>
      <w:r w:rsidRPr="00263C6E">
        <w:rPr>
          <w:rFonts w:ascii="Verdana" w:hAnsi="Verdana"/>
          <w:sz w:val="20"/>
        </w:rPr>
        <w:t xml:space="preserve"> à la première demande e ce dernier.</w:t>
      </w:r>
    </w:p>
    <w:p w14:paraId="6EAEEB27" w14:textId="77777777" w:rsidR="003B46FB" w:rsidRDefault="003B46FB" w:rsidP="003B46FB">
      <w:pPr>
        <w:ind w:left="680" w:right="-68" w:hanging="680"/>
        <w:contextualSpacing/>
        <w:jc w:val="both"/>
        <w:rPr>
          <w:rFonts w:ascii="Verdana" w:hAnsi="Verdana"/>
          <w:sz w:val="20"/>
        </w:rPr>
      </w:pPr>
    </w:p>
    <w:p w14:paraId="47802A55" w14:textId="77777777" w:rsidR="003B46FB" w:rsidRDefault="003B46FB" w:rsidP="003B46FB">
      <w:pPr>
        <w:ind w:left="680" w:right="-68" w:hanging="680"/>
        <w:contextualSpacing/>
        <w:jc w:val="both"/>
        <w:rPr>
          <w:rFonts w:ascii="Verdana" w:hAnsi="Verdana"/>
          <w:sz w:val="20"/>
        </w:rPr>
      </w:pPr>
      <w:r w:rsidRPr="00263C6E">
        <w:rPr>
          <w:rFonts w:ascii="Verdana" w:hAnsi="Verdana"/>
          <w:sz w:val="20"/>
        </w:rPr>
        <w:t xml:space="preserve">A savoir : </w:t>
      </w:r>
    </w:p>
    <w:p w14:paraId="1AE4EB4D" w14:textId="77777777" w:rsidR="003B46FB" w:rsidRPr="00263C6E" w:rsidRDefault="003B46FB" w:rsidP="003B46FB">
      <w:pPr>
        <w:ind w:left="680" w:right="-68" w:hanging="680"/>
        <w:contextualSpacing/>
        <w:jc w:val="both"/>
        <w:rPr>
          <w:rFonts w:ascii="Verdana" w:hAnsi="Verdana"/>
          <w:sz w:val="20"/>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3119"/>
        <w:gridCol w:w="3543"/>
      </w:tblGrid>
      <w:tr w:rsidR="003B46FB" w:rsidRPr="00263C6E" w14:paraId="2FF3D885" w14:textId="77777777" w:rsidTr="00E74FE7">
        <w:tblPrEx>
          <w:tblCellMar>
            <w:top w:w="0" w:type="dxa"/>
            <w:bottom w:w="0" w:type="dxa"/>
          </w:tblCellMar>
        </w:tblPrEx>
        <w:tc>
          <w:tcPr>
            <w:tcW w:w="2977" w:type="dxa"/>
          </w:tcPr>
          <w:p w14:paraId="5B23BC71" w14:textId="77777777" w:rsidR="003B46FB" w:rsidRPr="00263C6E" w:rsidRDefault="003B46FB" w:rsidP="00E74FE7">
            <w:pPr>
              <w:contextualSpacing/>
              <w:jc w:val="center"/>
              <w:rPr>
                <w:rFonts w:ascii="Verdana" w:hAnsi="Verdana"/>
              </w:rPr>
            </w:pPr>
            <w:r w:rsidRPr="00263C6E">
              <w:rPr>
                <w:rFonts w:ascii="Verdana" w:hAnsi="Verdana"/>
              </w:rPr>
              <w:br w:type="page"/>
              <w:t>ENTREPRISE</w:t>
            </w:r>
          </w:p>
          <w:p w14:paraId="0501223B" w14:textId="77777777" w:rsidR="003B46FB" w:rsidRPr="00263C6E" w:rsidRDefault="003B46FB" w:rsidP="00E74FE7">
            <w:pPr>
              <w:contextualSpacing/>
              <w:jc w:val="center"/>
              <w:rPr>
                <w:rFonts w:ascii="Verdana" w:hAnsi="Verdana"/>
              </w:rPr>
            </w:pPr>
          </w:p>
        </w:tc>
        <w:tc>
          <w:tcPr>
            <w:tcW w:w="3119" w:type="dxa"/>
          </w:tcPr>
          <w:p w14:paraId="178AE97C" w14:textId="77777777" w:rsidR="003B46FB" w:rsidRPr="00263C6E" w:rsidRDefault="003B46FB" w:rsidP="00E74FE7">
            <w:pPr>
              <w:contextualSpacing/>
              <w:jc w:val="center"/>
              <w:rPr>
                <w:rFonts w:ascii="Verdana" w:hAnsi="Verdana"/>
              </w:rPr>
            </w:pPr>
            <w:r w:rsidRPr="00263C6E">
              <w:rPr>
                <w:rFonts w:ascii="Verdana" w:hAnsi="Verdana"/>
              </w:rPr>
              <w:t>Compagnie d’assurance</w:t>
            </w:r>
          </w:p>
          <w:p w14:paraId="472BE86D" w14:textId="77777777" w:rsidR="003B46FB" w:rsidRPr="00263C6E" w:rsidRDefault="003B46FB" w:rsidP="00E74FE7">
            <w:pPr>
              <w:contextualSpacing/>
              <w:jc w:val="center"/>
              <w:rPr>
                <w:rFonts w:ascii="Verdana" w:hAnsi="Verdana"/>
              </w:rPr>
            </w:pPr>
          </w:p>
        </w:tc>
        <w:tc>
          <w:tcPr>
            <w:tcW w:w="3543" w:type="dxa"/>
          </w:tcPr>
          <w:p w14:paraId="7A808824" w14:textId="77777777" w:rsidR="003B46FB" w:rsidRPr="00263C6E" w:rsidRDefault="003B46FB" w:rsidP="00E74FE7">
            <w:pPr>
              <w:contextualSpacing/>
              <w:jc w:val="center"/>
              <w:rPr>
                <w:rFonts w:ascii="Verdana" w:hAnsi="Verdana"/>
              </w:rPr>
            </w:pPr>
            <w:r w:rsidRPr="00263C6E">
              <w:rPr>
                <w:rFonts w:ascii="Verdana" w:hAnsi="Verdana"/>
              </w:rPr>
              <w:t>N° de police</w:t>
            </w:r>
          </w:p>
        </w:tc>
      </w:tr>
      <w:tr w:rsidR="003B46FB" w:rsidRPr="00263C6E" w14:paraId="454B05F1" w14:textId="77777777" w:rsidTr="00E74FE7">
        <w:tblPrEx>
          <w:tblCellMar>
            <w:top w:w="0" w:type="dxa"/>
            <w:bottom w:w="0" w:type="dxa"/>
          </w:tblCellMar>
        </w:tblPrEx>
        <w:trPr>
          <w:trHeight w:val="610"/>
        </w:trPr>
        <w:tc>
          <w:tcPr>
            <w:tcW w:w="2977" w:type="dxa"/>
          </w:tcPr>
          <w:p w14:paraId="38C64181" w14:textId="77777777" w:rsidR="003B46FB" w:rsidRPr="006E1081" w:rsidRDefault="003B46FB" w:rsidP="00E74FE7">
            <w:pPr>
              <w:contextualSpacing/>
              <w:rPr>
                <w:rFonts w:ascii="Verdana" w:hAnsi="Verdana"/>
                <w:b/>
                <w:color w:val="000080"/>
                <w:sz w:val="18"/>
                <w:lang w:val="en-US"/>
              </w:rPr>
            </w:pPr>
            <w:r w:rsidRPr="006E1081">
              <w:rPr>
                <w:rFonts w:ascii="Verdana" w:hAnsi="Verdana"/>
                <w:b/>
                <w:color w:val="000080"/>
                <w:sz w:val="18"/>
                <w:lang w:val="en-US"/>
              </w:rPr>
              <w:t>SOHO ATLAS</w:t>
            </w:r>
            <w:r w:rsidR="00E70EE6" w:rsidRPr="006E1081">
              <w:rPr>
                <w:rFonts w:ascii="Verdana" w:hAnsi="Verdana"/>
                <w:b/>
                <w:color w:val="000080"/>
                <w:sz w:val="18"/>
                <w:lang w:val="en-US"/>
              </w:rPr>
              <w:t xml:space="preserve"> IN FINE</w:t>
            </w:r>
          </w:p>
          <w:p w14:paraId="28CBCDE1" w14:textId="77777777" w:rsidR="003B46FB" w:rsidRPr="006E1081" w:rsidRDefault="003B46FB" w:rsidP="00E74FE7">
            <w:pPr>
              <w:contextualSpacing/>
              <w:rPr>
                <w:rFonts w:ascii="Verdana" w:hAnsi="Verdana"/>
                <w:color w:val="000080"/>
                <w:sz w:val="18"/>
                <w:lang w:val="en-US"/>
              </w:rPr>
            </w:pPr>
            <w:r w:rsidRPr="006E1081">
              <w:rPr>
                <w:rFonts w:ascii="Verdana" w:hAnsi="Verdana"/>
                <w:color w:val="000080"/>
                <w:sz w:val="18"/>
                <w:lang w:val="en-US"/>
              </w:rPr>
              <w:t xml:space="preserve">30 Quai </w:t>
            </w:r>
            <w:proofErr w:type="spellStart"/>
            <w:r w:rsidRPr="006E1081">
              <w:rPr>
                <w:rFonts w:ascii="Verdana" w:hAnsi="Verdana"/>
                <w:color w:val="000080"/>
                <w:sz w:val="18"/>
                <w:lang w:val="en-US"/>
              </w:rPr>
              <w:t>Perrache</w:t>
            </w:r>
            <w:proofErr w:type="spellEnd"/>
          </w:p>
          <w:p w14:paraId="2DA5E650" w14:textId="77777777" w:rsidR="003B46FB" w:rsidRPr="00263C6E" w:rsidRDefault="003B46FB" w:rsidP="00E74FE7">
            <w:pPr>
              <w:contextualSpacing/>
              <w:rPr>
                <w:rFonts w:ascii="Verdana" w:hAnsi="Verdana"/>
                <w:color w:val="000080"/>
                <w:sz w:val="18"/>
              </w:rPr>
            </w:pPr>
            <w:r w:rsidRPr="00263C6E">
              <w:rPr>
                <w:rFonts w:ascii="Verdana" w:hAnsi="Verdana"/>
                <w:color w:val="000080"/>
                <w:sz w:val="18"/>
              </w:rPr>
              <w:t>69002 Lyon</w:t>
            </w:r>
          </w:p>
          <w:p w14:paraId="50816008" w14:textId="77777777" w:rsidR="003B46FB" w:rsidRPr="00263C6E" w:rsidRDefault="003B46FB" w:rsidP="00E74FE7">
            <w:pPr>
              <w:contextualSpacing/>
              <w:rPr>
                <w:rFonts w:ascii="Verdana" w:hAnsi="Verdana"/>
                <w:color w:val="000080"/>
                <w:sz w:val="18"/>
              </w:rPr>
            </w:pPr>
          </w:p>
        </w:tc>
        <w:tc>
          <w:tcPr>
            <w:tcW w:w="3119" w:type="dxa"/>
          </w:tcPr>
          <w:p w14:paraId="0E4DEC00" w14:textId="77777777" w:rsidR="003B46FB" w:rsidRPr="00443334" w:rsidRDefault="003B46FB" w:rsidP="00E74FE7">
            <w:pPr>
              <w:contextualSpacing/>
              <w:rPr>
                <w:rFonts w:ascii="Verdana" w:hAnsi="Verdana"/>
                <w:b/>
                <w:color w:val="000080"/>
                <w:sz w:val="18"/>
              </w:rPr>
            </w:pPr>
            <w:r w:rsidRPr="00443334">
              <w:rPr>
                <w:rFonts w:ascii="Verdana" w:hAnsi="Verdana"/>
                <w:b/>
                <w:color w:val="000080"/>
                <w:sz w:val="18"/>
              </w:rPr>
              <w:t>MAF</w:t>
            </w:r>
          </w:p>
          <w:p w14:paraId="5E636E5A" w14:textId="77777777" w:rsidR="003B46FB" w:rsidRPr="00263C6E" w:rsidRDefault="003B46FB" w:rsidP="00E74FE7">
            <w:pPr>
              <w:contextualSpacing/>
              <w:rPr>
                <w:rFonts w:ascii="Verdana" w:hAnsi="Verdana"/>
                <w:color w:val="000080"/>
                <w:sz w:val="18"/>
              </w:rPr>
            </w:pPr>
            <w:r w:rsidRPr="00263C6E">
              <w:rPr>
                <w:rFonts w:ascii="Verdana" w:hAnsi="Verdana"/>
                <w:color w:val="000080"/>
                <w:sz w:val="18"/>
              </w:rPr>
              <w:t>9 rue Hamelin</w:t>
            </w:r>
          </w:p>
          <w:p w14:paraId="278D4EEF" w14:textId="77777777" w:rsidR="003B46FB" w:rsidRPr="00263C6E" w:rsidRDefault="003B46FB" w:rsidP="00E74FE7">
            <w:pPr>
              <w:contextualSpacing/>
              <w:rPr>
                <w:rFonts w:ascii="Verdana" w:hAnsi="Verdana"/>
                <w:color w:val="000080"/>
                <w:sz w:val="18"/>
              </w:rPr>
            </w:pPr>
            <w:r w:rsidRPr="00263C6E">
              <w:rPr>
                <w:rFonts w:ascii="Verdana" w:hAnsi="Verdana"/>
                <w:color w:val="000080"/>
                <w:sz w:val="18"/>
              </w:rPr>
              <w:t>75783 Paris cedex 16</w:t>
            </w:r>
            <w:r w:rsidRPr="00263C6E">
              <w:rPr>
                <w:rFonts w:ascii="Verdana" w:hAnsi="Verdana"/>
                <w:color w:val="000080"/>
                <w:sz w:val="18"/>
              </w:rPr>
              <w:tab/>
            </w:r>
          </w:p>
        </w:tc>
        <w:tc>
          <w:tcPr>
            <w:tcW w:w="3543" w:type="dxa"/>
            <w:vAlign w:val="center"/>
          </w:tcPr>
          <w:p w14:paraId="7319F14D" w14:textId="77777777" w:rsidR="003B46FB" w:rsidRPr="00263C6E" w:rsidRDefault="003B46FB" w:rsidP="00E74FE7">
            <w:pPr>
              <w:ind w:right="-68"/>
              <w:contextualSpacing/>
              <w:jc w:val="center"/>
              <w:rPr>
                <w:rFonts w:ascii="Verdana" w:hAnsi="Verdana"/>
                <w:color w:val="000080"/>
                <w:sz w:val="18"/>
              </w:rPr>
            </w:pPr>
            <w:r w:rsidRPr="00263C6E">
              <w:rPr>
                <w:rFonts w:ascii="Verdana" w:hAnsi="Verdana"/>
                <w:color w:val="000080"/>
                <w:sz w:val="18"/>
              </w:rPr>
              <w:t>N° 112 786/B</w:t>
            </w:r>
          </w:p>
        </w:tc>
      </w:tr>
    </w:tbl>
    <w:p w14:paraId="6A2FC8D6" w14:textId="77777777" w:rsidR="003B46FB" w:rsidRDefault="003B46FB" w:rsidP="003B46FB">
      <w:pPr>
        <w:ind w:left="680" w:right="-68" w:hanging="680"/>
        <w:contextualSpacing/>
        <w:jc w:val="both"/>
        <w:rPr>
          <w:rFonts w:ascii="Verdana" w:hAnsi="Verdana"/>
          <w:sz w:val="20"/>
        </w:rPr>
      </w:pPr>
    </w:p>
    <w:p w14:paraId="4638B539" w14:textId="77777777" w:rsidR="009A78F1" w:rsidRPr="00263C6E" w:rsidRDefault="009A78F1" w:rsidP="003B46FB">
      <w:pPr>
        <w:ind w:left="680" w:right="-68" w:hanging="680"/>
        <w:contextualSpacing/>
        <w:jc w:val="both"/>
        <w:rPr>
          <w:rFonts w:ascii="Verdana" w:hAnsi="Verdana"/>
          <w:sz w:val="20"/>
        </w:rPr>
      </w:pPr>
    </w:p>
    <w:p w14:paraId="088D32BD" w14:textId="77777777" w:rsidR="003B46FB" w:rsidRPr="00263C6E" w:rsidRDefault="003B46FB" w:rsidP="00C94069">
      <w:pPr>
        <w:ind w:right="-69"/>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4</w:t>
      </w:r>
      <w:r w:rsidRPr="00263C6E">
        <w:rPr>
          <w:rFonts w:ascii="Verdana" w:hAnsi="Verdana"/>
          <w:b/>
          <w:sz w:val="20"/>
        </w:rPr>
        <w:t xml:space="preserve"> - </w:t>
      </w:r>
      <w:r w:rsidRPr="00263C6E">
        <w:rPr>
          <w:rFonts w:ascii="Verdana" w:hAnsi="Verdana"/>
          <w:b/>
          <w:smallCaps/>
          <w:sz w:val="20"/>
        </w:rPr>
        <w:t xml:space="preserve">MISSION DE </w:t>
      </w:r>
      <w:r>
        <w:rPr>
          <w:rFonts w:ascii="Verdana" w:hAnsi="Verdana"/>
          <w:b/>
          <w:smallCaps/>
          <w:sz w:val="20"/>
        </w:rPr>
        <w:t>L’ARCHITECTE</w:t>
      </w:r>
    </w:p>
    <w:p w14:paraId="2BE026C5" w14:textId="77777777" w:rsidR="003B46FB" w:rsidRPr="00263C6E" w:rsidRDefault="003B46FB" w:rsidP="003B46FB">
      <w:pPr>
        <w:tabs>
          <w:tab w:val="left" w:pos="840"/>
        </w:tabs>
        <w:spacing w:before="160"/>
        <w:ind w:right="-69"/>
        <w:contextualSpacing/>
        <w:jc w:val="both"/>
        <w:rPr>
          <w:rFonts w:ascii="Verdana" w:hAnsi="Verdana"/>
          <w:sz w:val="20"/>
        </w:rPr>
      </w:pPr>
    </w:p>
    <w:p w14:paraId="513C308D" w14:textId="77777777" w:rsidR="003B46FB" w:rsidRPr="00263C6E" w:rsidRDefault="003B46FB" w:rsidP="003B46FB">
      <w:pPr>
        <w:tabs>
          <w:tab w:val="left" w:pos="240"/>
        </w:tabs>
        <w:spacing w:before="160"/>
        <w:ind w:right="-69"/>
        <w:contextualSpacing/>
        <w:jc w:val="both"/>
        <w:outlineLvl w:val="0"/>
        <w:rPr>
          <w:rFonts w:ascii="Verdana" w:hAnsi="Verdana"/>
          <w:b/>
          <w:smallCaps/>
          <w:sz w:val="20"/>
        </w:rPr>
      </w:pPr>
      <w:r w:rsidRPr="00263C6E">
        <w:rPr>
          <w:rFonts w:ascii="Verdana" w:hAnsi="Verdana"/>
          <w:b/>
          <w:smallCaps/>
          <w:sz w:val="20"/>
        </w:rPr>
        <w:t xml:space="preserve">Les missions confiées à </w:t>
      </w:r>
      <w:r>
        <w:rPr>
          <w:rFonts w:ascii="Verdana" w:hAnsi="Verdana"/>
          <w:b/>
          <w:smallCaps/>
          <w:sz w:val="20"/>
        </w:rPr>
        <w:t>l’architecte</w:t>
      </w:r>
      <w:r w:rsidRPr="00263C6E">
        <w:rPr>
          <w:rFonts w:ascii="Verdana" w:hAnsi="Verdana"/>
          <w:b/>
          <w:smallCaps/>
          <w:sz w:val="20"/>
        </w:rPr>
        <w:t xml:space="preserve"> sont les suivantes :</w:t>
      </w:r>
    </w:p>
    <w:p w14:paraId="0D1F7B06" w14:textId="77777777" w:rsidR="003B46FB" w:rsidRPr="00263C6E" w:rsidRDefault="003B46FB" w:rsidP="003B46FB">
      <w:pPr>
        <w:tabs>
          <w:tab w:val="left" w:pos="240"/>
        </w:tabs>
        <w:spacing w:before="160"/>
        <w:ind w:right="-69"/>
        <w:contextualSpacing/>
        <w:jc w:val="both"/>
        <w:outlineLvl w:val="0"/>
        <w:rPr>
          <w:rFonts w:ascii="Verdana" w:hAnsi="Verdana"/>
          <w:sz w:val="20"/>
        </w:rPr>
      </w:pPr>
    </w:p>
    <w:p w14:paraId="0BBF5AF1" w14:textId="77777777" w:rsidR="003B46FB" w:rsidRPr="00263C6E" w:rsidRDefault="003B46FB" w:rsidP="003B46FB">
      <w:pPr>
        <w:tabs>
          <w:tab w:val="left" w:pos="240"/>
        </w:tabs>
        <w:spacing w:before="160"/>
        <w:ind w:right="-69"/>
        <w:contextualSpacing/>
        <w:jc w:val="both"/>
        <w:outlineLvl w:val="0"/>
        <w:rPr>
          <w:rFonts w:ascii="Verdana" w:hAnsi="Verdana"/>
          <w:sz w:val="20"/>
        </w:rPr>
      </w:pPr>
      <w:r w:rsidRPr="00263C6E">
        <w:rPr>
          <w:rFonts w:ascii="Verdana" w:hAnsi="Verdana"/>
          <w:sz w:val="20"/>
        </w:rPr>
        <w:t>L’architecte s’acquitte de ses missions en fournissant les prestations nécessitées par la nature et l’importance de l’opération et de ses contraintes administratives.</w:t>
      </w:r>
    </w:p>
    <w:p w14:paraId="47108726" w14:textId="77777777" w:rsidR="003B46FB" w:rsidRPr="00263C6E" w:rsidRDefault="003B46FB" w:rsidP="003B46FB">
      <w:pPr>
        <w:tabs>
          <w:tab w:val="left" w:pos="240"/>
        </w:tabs>
        <w:spacing w:before="160"/>
        <w:ind w:right="-69"/>
        <w:contextualSpacing/>
        <w:jc w:val="both"/>
        <w:outlineLvl w:val="0"/>
        <w:rPr>
          <w:rFonts w:ascii="Verdana" w:hAnsi="Verdana"/>
          <w:sz w:val="20"/>
        </w:rPr>
      </w:pPr>
      <w:r w:rsidRPr="00263C6E">
        <w:rPr>
          <w:rFonts w:ascii="Verdana" w:hAnsi="Verdana"/>
          <w:sz w:val="20"/>
        </w:rPr>
        <w:t>Il doit y consacrer les moyens correspondants et s’engage à fournir les prestations dans les délais indiqués au chapitre 5. Il l’aide également le Maitre d’Ouvrage de ses conseils et, à sa demande, l’assiste dans la négociation avec les tiers.</w:t>
      </w:r>
    </w:p>
    <w:p w14:paraId="601D8E1A" w14:textId="77777777" w:rsidR="003B46FB" w:rsidRPr="00263C6E" w:rsidRDefault="003B46FB" w:rsidP="003B46FB">
      <w:pPr>
        <w:tabs>
          <w:tab w:val="left" w:pos="240"/>
        </w:tabs>
        <w:spacing w:before="160"/>
        <w:ind w:right="-69"/>
        <w:contextualSpacing/>
        <w:jc w:val="both"/>
        <w:outlineLvl w:val="0"/>
        <w:rPr>
          <w:rFonts w:ascii="Verdana" w:hAnsi="Verdana"/>
          <w:sz w:val="20"/>
        </w:rPr>
      </w:pPr>
      <w:r w:rsidRPr="00263C6E">
        <w:rPr>
          <w:rFonts w:ascii="Verdana" w:hAnsi="Verdana"/>
          <w:sz w:val="20"/>
        </w:rPr>
        <w:t>Il exécute lui-même la mission qui lui est confiée mais peut, sous sa propre responsabilité, déléguer les collaborateurs responsables et qualifiés de son choix dans tous les actes professionnels où sa présence personnelle n’est pas indispensable.</w:t>
      </w:r>
    </w:p>
    <w:p w14:paraId="68E1585B" w14:textId="77777777" w:rsidR="003B46FB" w:rsidRPr="00263C6E" w:rsidRDefault="003B46FB" w:rsidP="003B46FB">
      <w:pPr>
        <w:tabs>
          <w:tab w:val="left" w:pos="240"/>
        </w:tabs>
        <w:spacing w:before="160"/>
        <w:ind w:right="-69"/>
        <w:contextualSpacing/>
        <w:jc w:val="both"/>
        <w:outlineLvl w:val="0"/>
        <w:rPr>
          <w:rFonts w:ascii="Verdana" w:hAnsi="Verdana"/>
          <w:sz w:val="20"/>
        </w:rPr>
      </w:pPr>
      <w:r w:rsidRPr="00263C6E">
        <w:rPr>
          <w:rFonts w:ascii="Verdana" w:hAnsi="Verdana"/>
          <w:sz w:val="20"/>
        </w:rPr>
        <w:t>Les missions de l’architecte sont alors réparties de la façon suivante :</w:t>
      </w:r>
    </w:p>
    <w:p w14:paraId="28077DE4" w14:textId="77777777" w:rsidR="003B46FB" w:rsidRPr="00263C6E" w:rsidRDefault="003B46FB" w:rsidP="003B46FB">
      <w:pPr>
        <w:tabs>
          <w:tab w:val="left" w:pos="240"/>
        </w:tabs>
        <w:spacing w:before="160"/>
        <w:ind w:right="-69"/>
        <w:contextualSpacing/>
        <w:jc w:val="both"/>
        <w:outlineLvl w:val="0"/>
        <w:rPr>
          <w:rFonts w:ascii="Verdana" w:hAnsi="Verdana"/>
          <w:sz w:val="20"/>
        </w:rPr>
      </w:pPr>
    </w:p>
    <w:p w14:paraId="42755DB5" w14:textId="77777777" w:rsidR="003B46FB" w:rsidRPr="00263C6E" w:rsidRDefault="003B46FB" w:rsidP="003B46FB">
      <w:pPr>
        <w:numPr>
          <w:ilvl w:val="1"/>
          <w:numId w:val="27"/>
        </w:numPr>
        <w:tabs>
          <w:tab w:val="left" w:pos="240"/>
        </w:tabs>
        <w:spacing w:before="160"/>
        <w:ind w:right="-69"/>
        <w:contextualSpacing/>
        <w:jc w:val="both"/>
        <w:rPr>
          <w:rFonts w:ascii="Verdana" w:hAnsi="Verdana"/>
          <w:b/>
          <w:smallCaps/>
          <w:sz w:val="20"/>
          <w:u w:val="single"/>
        </w:rPr>
      </w:pPr>
      <w:r w:rsidRPr="00263C6E">
        <w:rPr>
          <w:rFonts w:ascii="Verdana" w:hAnsi="Verdana"/>
          <w:b/>
          <w:smallCaps/>
          <w:sz w:val="20"/>
          <w:u w:val="single"/>
        </w:rPr>
        <w:t>Phase d</w:t>
      </w:r>
      <w:r>
        <w:rPr>
          <w:rFonts w:ascii="Verdana" w:hAnsi="Verdana"/>
          <w:b/>
          <w:smallCaps/>
          <w:sz w:val="20"/>
          <w:u w:val="single"/>
        </w:rPr>
        <w:t>’</w:t>
      </w:r>
      <w:proofErr w:type="spellStart"/>
      <w:r>
        <w:rPr>
          <w:rFonts w:ascii="Verdana" w:hAnsi="Verdana"/>
          <w:b/>
          <w:smallCaps/>
          <w:sz w:val="20"/>
          <w:u w:val="single"/>
        </w:rPr>
        <w:t>etudes</w:t>
      </w:r>
      <w:proofErr w:type="spellEnd"/>
    </w:p>
    <w:p w14:paraId="2B98C657" w14:textId="77777777" w:rsidR="003B46FB" w:rsidRPr="00263C6E" w:rsidRDefault="003B46FB" w:rsidP="003B46FB">
      <w:pPr>
        <w:tabs>
          <w:tab w:val="left" w:pos="240"/>
        </w:tabs>
        <w:spacing w:before="160"/>
        <w:ind w:left="993" w:right="-69"/>
        <w:contextualSpacing/>
        <w:jc w:val="both"/>
        <w:rPr>
          <w:rFonts w:ascii="Verdana" w:hAnsi="Verdana"/>
          <w:b/>
          <w:smallCaps/>
          <w:sz w:val="20"/>
        </w:rPr>
      </w:pPr>
    </w:p>
    <w:p w14:paraId="1EFDCC6D" w14:textId="77777777" w:rsidR="003B46FB" w:rsidRDefault="003B46FB" w:rsidP="003B46FB">
      <w:pPr>
        <w:tabs>
          <w:tab w:val="left" w:pos="240"/>
        </w:tabs>
        <w:spacing w:before="160"/>
        <w:ind w:left="993" w:right="-69"/>
        <w:contextualSpacing/>
        <w:jc w:val="both"/>
        <w:rPr>
          <w:rFonts w:ascii="Verdana" w:hAnsi="Verdana"/>
          <w:b/>
          <w:smallCaps/>
          <w:sz w:val="20"/>
        </w:rPr>
      </w:pPr>
      <w:r w:rsidRPr="00263C6E">
        <w:rPr>
          <w:rFonts w:ascii="Verdana" w:hAnsi="Verdana"/>
          <w:b/>
          <w:smallCaps/>
          <w:sz w:val="20"/>
        </w:rPr>
        <w:t>ESQ</w:t>
      </w:r>
    </w:p>
    <w:p w14:paraId="09983CC1" w14:textId="77777777" w:rsidR="003B46FB" w:rsidRPr="00263C6E" w:rsidRDefault="003B46FB" w:rsidP="003B46FB">
      <w:pPr>
        <w:tabs>
          <w:tab w:val="left" w:pos="240"/>
        </w:tabs>
        <w:spacing w:before="160"/>
        <w:ind w:left="993" w:right="-69"/>
        <w:contextualSpacing/>
        <w:jc w:val="both"/>
        <w:rPr>
          <w:rFonts w:ascii="Verdana" w:hAnsi="Verdana"/>
          <w:b/>
          <w:smallCaps/>
          <w:sz w:val="20"/>
        </w:rPr>
      </w:pPr>
    </w:p>
    <w:p w14:paraId="305F72B5" w14:textId="77777777" w:rsidR="003B46FB" w:rsidRPr="00263C6E" w:rsidRDefault="003B46FB" w:rsidP="003B46FB">
      <w:pPr>
        <w:numPr>
          <w:ilvl w:val="0"/>
          <w:numId w:val="22"/>
        </w:numPr>
        <w:tabs>
          <w:tab w:val="num" w:pos="1035"/>
        </w:tabs>
        <w:spacing w:before="160"/>
        <w:ind w:left="1035" w:right="-69"/>
        <w:contextualSpacing/>
        <w:jc w:val="both"/>
        <w:rPr>
          <w:rFonts w:ascii="Verdana" w:hAnsi="Verdana"/>
          <w:sz w:val="20"/>
        </w:rPr>
      </w:pPr>
      <w:r w:rsidRPr="00263C6E">
        <w:rPr>
          <w:rFonts w:ascii="Verdana" w:hAnsi="Verdana"/>
          <w:spacing w:val="-3"/>
          <w:sz w:val="20"/>
        </w:rPr>
        <w:t>Ouverture du dossier et analyse du programme.</w:t>
      </w:r>
    </w:p>
    <w:p w14:paraId="58C0653D" w14:textId="77777777" w:rsidR="003B46FB" w:rsidRPr="00263C6E" w:rsidRDefault="003B46FB" w:rsidP="003B46FB">
      <w:pPr>
        <w:numPr>
          <w:ilvl w:val="0"/>
          <w:numId w:val="22"/>
        </w:numPr>
        <w:tabs>
          <w:tab w:val="num" w:pos="1035"/>
        </w:tabs>
        <w:spacing w:before="160"/>
        <w:ind w:left="1035" w:right="-69"/>
        <w:contextualSpacing/>
        <w:jc w:val="both"/>
        <w:rPr>
          <w:rFonts w:ascii="Verdana" w:hAnsi="Verdana"/>
          <w:sz w:val="20"/>
        </w:rPr>
      </w:pPr>
      <w:r w:rsidRPr="00263C6E">
        <w:rPr>
          <w:rFonts w:ascii="Verdana" w:hAnsi="Verdana"/>
          <w:spacing w:val="-3"/>
          <w:sz w:val="20"/>
        </w:rPr>
        <w:t xml:space="preserve">Analyse des informations administratives et techniques recueillies fournies par le </w:t>
      </w:r>
      <w:r w:rsidR="00B405FC">
        <w:rPr>
          <w:rFonts w:ascii="Verdana" w:hAnsi="Verdana"/>
          <w:spacing w:val="-3"/>
          <w:sz w:val="20"/>
        </w:rPr>
        <w:t>promoteur</w:t>
      </w:r>
      <w:r w:rsidRPr="00263C6E">
        <w:rPr>
          <w:rFonts w:ascii="Verdana" w:hAnsi="Verdana"/>
          <w:spacing w:val="-3"/>
          <w:sz w:val="20"/>
        </w:rPr>
        <w:t xml:space="preserve">. </w:t>
      </w:r>
    </w:p>
    <w:p w14:paraId="67F8CD0B" w14:textId="77777777" w:rsidR="003B46FB" w:rsidRPr="00263C6E" w:rsidRDefault="003B46FB" w:rsidP="003B46FB">
      <w:pPr>
        <w:numPr>
          <w:ilvl w:val="0"/>
          <w:numId w:val="22"/>
        </w:numPr>
        <w:tabs>
          <w:tab w:val="num" w:pos="1035"/>
        </w:tabs>
        <w:spacing w:before="160"/>
        <w:ind w:left="1035" w:right="-69"/>
        <w:contextualSpacing/>
        <w:jc w:val="both"/>
        <w:rPr>
          <w:rFonts w:ascii="Verdana" w:hAnsi="Verdana"/>
          <w:sz w:val="20"/>
        </w:rPr>
      </w:pPr>
      <w:r w:rsidRPr="00263C6E">
        <w:rPr>
          <w:rFonts w:ascii="Verdana" w:hAnsi="Verdana"/>
          <w:spacing w:val="-3"/>
          <w:sz w:val="20"/>
        </w:rPr>
        <w:t>Reconnaissance du terrain et de son environnement et visite des lieux.</w:t>
      </w:r>
    </w:p>
    <w:p w14:paraId="4EDF10D0" w14:textId="77777777" w:rsidR="003B46FB" w:rsidRPr="00743F85" w:rsidRDefault="003B46FB" w:rsidP="003B46FB">
      <w:pPr>
        <w:numPr>
          <w:ilvl w:val="0"/>
          <w:numId w:val="22"/>
        </w:numPr>
        <w:tabs>
          <w:tab w:val="num" w:pos="1035"/>
        </w:tabs>
        <w:spacing w:before="160"/>
        <w:ind w:left="1035" w:right="-69"/>
        <w:contextualSpacing/>
        <w:jc w:val="both"/>
        <w:rPr>
          <w:rFonts w:ascii="Verdana" w:hAnsi="Verdana"/>
          <w:sz w:val="20"/>
        </w:rPr>
      </w:pPr>
      <w:r w:rsidRPr="00263C6E">
        <w:rPr>
          <w:rFonts w:ascii="Verdana" w:hAnsi="Verdana"/>
          <w:spacing w:val="-3"/>
          <w:sz w:val="20"/>
        </w:rPr>
        <w:t xml:space="preserve">Etablissement de documents graphiques à l'échelle du 1/500ème et du 1/200ème et premier résultat en matière de capacités et de surfaces. </w:t>
      </w:r>
    </w:p>
    <w:p w14:paraId="5E94D207" w14:textId="77777777" w:rsidR="003B46FB" w:rsidRPr="00263C6E" w:rsidRDefault="003B46FB" w:rsidP="003B46FB">
      <w:pPr>
        <w:spacing w:before="160"/>
        <w:ind w:right="-69"/>
        <w:contextualSpacing/>
        <w:jc w:val="both"/>
        <w:rPr>
          <w:rFonts w:ascii="Verdana" w:hAnsi="Verdana"/>
          <w:sz w:val="20"/>
        </w:rPr>
      </w:pPr>
    </w:p>
    <w:p w14:paraId="0E4A47EA" w14:textId="77777777" w:rsidR="00C62A85" w:rsidRPr="00DB3D60" w:rsidRDefault="00C62A85" w:rsidP="00C62A85">
      <w:pPr>
        <w:tabs>
          <w:tab w:val="left" w:pos="240"/>
        </w:tabs>
        <w:spacing w:before="160"/>
        <w:ind w:left="993" w:right="-69"/>
        <w:contextualSpacing/>
        <w:jc w:val="both"/>
        <w:rPr>
          <w:rFonts w:ascii="Verdana" w:hAnsi="Verdana"/>
          <w:b/>
          <w:smallCaps/>
          <w:sz w:val="20"/>
        </w:rPr>
      </w:pPr>
      <w:r w:rsidRPr="00DB3D60">
        <w:rPr>
          <w:rFonts w:ascii="Verdana" w:hAnsi="Verdana"/>
          <w:b/>
          <w:smallCaps/>
          <w:sz w:val="20"/>
        </w:rPr>
        <w:t>APS / APD</w:t>
      </w:r>
    </w:p>
    <w:p w14:paraId="52B588AA" w14:textId="77777777" w:rsidR="00C62A85" w:rsidRPr="00DB3D60" w:rsidRDefault="00C62A85" w:rsidP="00C62A85">
      <w:pPr>
        <w:tabs>
          <w:tab w:val="left" w:pos="240"/>
        </w:tabs>
        <w:spacing w:before="160"/>
        <w:ind w:left="993" w:right="-69"/>
        <w:contextualSpacing/>
        <w:jc w:val="both"/>
        <w:rPr>
          <w:rFonts w:ascii="Verdana" w:hAnsi="Verdana"/>
          <w:b/>
          <w:smallCaps/>
          <w:sz w:val="20"/>
        </w:rPr>
      </w:pPr>
    </w:p>
    <w:p w14:paraId="1948C57D" w14:textId="77777777" w:rsidR="00C62A85" w:rsidRPr="00DB3D60" w:rsidRDefault="00C62A85" w:rsidP="00C62A85">
      <w:pPr>
        <w:numPr>
          <w:ilvl w:val="0"/>
          <w:numId w:val="22"/>
        </w:numPr>
        <w:tabs>
          <w:tab w:val="num" w:pos="1035"/>
        </w:tabs>
        <w:spacing w:before="160"/>
        <w:ind w:left="1035" w:right="-69"/>
        <w:contextualSpacing/>
        <w:jc w:val="both"/>
        <w:rPr>
          <w:rFonts w:ascii="Verdana" w:hAnsi="Verdana"/>
          <w:sz w:val="20"/>
        </w:rPr>
      </w:pPr>
      <w:r w:rsidRPr="00DB3D60">
        <w:rPr>
          <w:rFonts w:ascii="Verdana" w:hAnsi="Verdana"/>
          <w:sz w:val="20"/>
        </w:rPr>
        <w:t>Analyse de toutes les données administratives, techniques et financières liés au site et au programme. Vérification de la compatibilité et de la faisabilité de la solution envisagée.</w:t>
      </w:r>
    </w:p>
    <w:p w14:paraId="17CD1D30" w14:textId="77777777" w:rsidR="00C62A85" w:rsidRPr="00DB3D60" w:rsidRDefault="00C62A85" w:rsidP="00C62A85">
      <w:pPr>
        <w:numPr>
          <w:ilvl w:val="0"/>
          <w:numId w:val="22"/>
        </w:numPr>
        <w:tabs>
          <w:tab w:val="num" w:pos="1035"/>
        </w:tabs>
        <w:spacing w:before="160"/>
        <w:ind w:left="1035" w:right="-69"/>
        <w:contextualSpacing/>
        <w:jc w:val="both"/>
        <w:rPr>
          <w:rFonts w:ascii="Verdana" w:hAnsi="Verdana"/>
          <w:sz w:val="20"/>
        </w:rPr>
      </w:pPr>
      <w:r w:rsidRPr="00DB3D60">
        <w:rPr>
          <w:rFonts w:ascii="Verdana" w:hAnsi="Verdana"/>
          <w:sz w:val="20"/>
        </w:rPr>
        <w:t>Formalisation sous forme graphique par plans, façades, coupes à une échelle au 1/200° et/ou au 1/100°. Plans de principe techniques fluides et structure. Descriptif sommaire des ouvrages. Estimation prévisionnelle du coût des travaux.</w:t>
      </w:r>
    </w:p>
    <w:p w14:paraId="32E56692" w14:textId="77777777" w:rsidR="00C62A85" w:rsidRPr="00DB3D60" w:rsidRDefault="00C62A85" w:rsidP="00C62A85">
      <w:pPr>
        <w:numPr>
          <w:ilvl w:val="0"/>
          <w:numId w:val="22"/>
        </w:numPr>
        <w:tabs>
          <w:tab w:val="num" w:pos="1035"/>
        </w:tabs>
        <w:spacing w:before="160"/>
        <w:ind w:left="1035" w:right="-69"/>
        <w:contextualSpacing/>
        <w:jc w:val="both"/>
        <w:rPr>
          <w:rFonts w:ascii="Verdana" w:hAnsi="Verdana"/>
          <w:sz w:val="20"/>
        </w:rPr>
      </w:pPr>
      <w:r w:rsidRPr="00DB3D60">
        <w:rPr>
          <w:rFonts w:ascii="Verdana" w:hAnsi="Verdana"/>
          <w:sz w:val="20"/>
        </w:rPr>
        <w:t>En complément de ces missions et tâches, l’architecte fournira les illustrations graphiques nécessaires à l’établissement d’un dossier commercial comportant notamment diverses perspectives du bâtiment, l’intégration dans le site, des illustrations de l’aménagement intérieur et des dossiers de plans propres à la commercialisation ou la communication.</w:t>
      </w:r>
    </w:p>
    <w:p w14:paraId="259CC85B" w14:textId="77777777" w:rsidR="00C62A85" w:rsidRPr="00DB3D60" w:rsidRDefault="00C62A85" w:rsidP="00C62A85">
      <w:pPr>
        <w:numPr>
          <w:ilvl w:val="0"/>
          <w:numId w:val="22"/>
        </w:numPr>
        <w:tabs>
          <w:tab w:val="num" w:pos="1035"/>
        </w:tabs>
        <w:spacing w:before="160"/>
        <w:ind w:left="1035" w:right="-69"/>
        <w:contextualSpacing/>
        <w:jc w:val="both"/>
        <w:rPr>
          <w:rFonts w:ascii="Verdana" w:hAnsi="Verdana"/>
          <w:sz w:val="20"/>
        </w:rPr>
      </w:pPr>
      <w:r w:rsidRPr="00DB3D60">
        <w:rPr>
          <w:rFonts w:ascii="Verdana" w:hAnsi="Verdana"/>
          <w:sz w:val="20"/>
        </w:rPr>
        <w:t>Élaboration des tableaux de surfaces avec toutes les précisions nécessaires pour une analyse exhaustive du projet.</w:t>
      </w:r>
    </w:p>
    <w:p w14:paraId="0ABF1252" w14:textId="77777777" w:rsidR="00C62A85" w:rsidRPr="00DB3D60" w:rsidRDefault="00C62A85" w:rsidP="00C62A85">
      <w:pPr>
        <w:numPr>
          <w:ilvl w:val="0"/>
          <w:numId w:val="22"/>
        </w:numPr>
        <w:tabs>
          <w:tab w:val="num" w:pos="1035"/>
        </w:tabs>
        <w:spacing w:before="160"/>
        <w:ind w:left="1035" w:right="-69"/>
        <w:contextualSpacing/>
        <w:jc w:val="both"/>
        <w:rPr>
          <w:rFonts w:ascii="Verdana" w:hAnsi="Verdana"/>
          <w:sz w:val="20"/>
        </w:rPr>
      </w:pPr>
      <w:r w:rsidRPr="00DB3D60">
        <w:rPr>
          <w:rFonts w:ascii="Verdana" w:hAnsi="Verdana"/>
          <w:sz w:val="20"/>
        </w:rPr>
        <w:t>L’architecte provoque la fourniture de tout document et précision complémentaire qu’il estime lui être nécessaire pour sa parfaite information et l’établissement de cette mission.</w:t>
      </w:r>
    </w:p>
    <w:p w14:paraId="5F2E7D4C" w14:textId="77777777" w:rsidR="003B46FB" w:rsidRPr="00263C6E" w:rsidRDefault="003B46FB" w:rsidP="003B46FB">
      <w:pPr>
        <w:spacing w:before="160"/>
        <w:ind w:left="1035" w:right="-69"/>
        <w:contextualSpacing/>
        <w:jc w:val="both"/>
        <w:rPr>
          <w:rFonts w:ascii="Verdana" w:hAnsi="Verdana"/>
          <w:sz w:val="20"/>
        </w:rPr>
      </w:pPr>
    </w:p>
    <w:p w14:paraId="1589BE94" w14:textId="77777777" w:rsidR="003B46FB" w:rsidRDefault="003B46FB" w:rsidP="003B46FB">
      <w:pPr>
        <w:tabs>
          <w:tab w:val="left" w:pos="240"/>
        </w:tabs>
        <w:spacing w:before="160"/>
        <w:ind w:left="913" w:right="-68" w:hanging="238"/>
        <w:contextualSpacing/>
        <w:jc w:val="both"/>
        <w:rPr>
          <w:rFonts w:ascii="Verdana" w:hAnsi="Verdana"/>
          <w:b/>
          <w:smallCaps/>
          <w:sz w:val="20"/>
        </w:rPr>
      </w:pPr>
      <w:r>
        <w:rPr>
          <w:rFonts w:ascii="Verdana" w:hAnsi="Verdana"/>
          <w:b/>
          <w:smallCaps/>
          <w:sz w:val="20"/>
        </w:rPr>
        <w:tab/>
      </w:r>
      <w:r w:rsidRPr="00263C6E">
        <w:rPr>
          <w:rFonts w:ascii="Verdana" w:hAnsi="Verdana"/>
          <w:b/>
          <w:smallCaps/>
          <w:sz w:val="20"/>
        </w:rPr>
        <w:t>PC/ PCM</w:t>
      </w:r>
    </w:p>
    <w:p w14:paraId="6060F1CE" w14:textId="77777777" w:rsidR="003B46FB" w:rsidRPr="00263C6E" w:rsidRDefault="003B46FB" w:rsidP="003B46FB">
      <w:pPr>
        <w:tabs>
          <w:tab w:val="left" w:pos="240"/>
        </w:tabs>
        <w:spacing w:before="160"/>
        <w:ind w:left="913" w:right="-68" w:hanging="238"/>
        <w:contextualSpacing/>
        <w:jc w:val="both"/>
        <w:rPr>
          <w:rFonts w:ascii="Verdana" w:hAnsi="Verdana"/>
          <w:b/>
          <w:smallCaps/>
          <w:sz w:val="20"/>
        </w:rPr>
      </w:pPr>
    </w:p>
    <w:p w14:paraId="022954F7" w14:textId="77777777" w:rsidR="003B46FB" w:rsidRPr="00880DD8" w:rsidRDefault="003B46FB" w:rsidP="003B46FB">
      <w:pPr>
        <w:numPr>
          <w:ilvl w:val="0"/>
          <w:numId w:val="29"/>
        </w:numPr>
        <w:tabs>
          <w:tab w:val="left" w:pos="240"/>
        </w:tabs>
        <w:spacing w:before="160"/>
        <w:ind w:left="913" w:right="-68" w:hanging="238"/>
        <w:contextualSpacing/>
        <w:jc w:val="both"/>
        <w:rPr>
          <w:rFonts w:ascii="Verdana" w:hAnsi="Verdana"/>
          <w:sz w:val="20"/>
        </w:rPr>
      </w:pPr>
      <w:r w:rsidRPr="00263C6E">
        <w:rPr>
          <w:rFonts w:ascii="Verdana" w:hAnsi="Verdana"/>
          <w:sz w:val="20"/>
        </w:rPr>
        <w:t xml:space="preserve">L’architecte prépare le dossier de permis de construire et éventuellement le dossier de permis de démolir et assiste le </w:t>
      </w:r>
      <w:r w:rsidR="00B405FC">
        <w:rPr>
          <w:rFonts w:ascii="Verdana" w:hAnsi="Verdana"/>
          <w:sz w:val="20"/>
        </w:rPr>
        <w:t>promoteur</w:t>
      </w:r>
      <w:r w:rsidRPr="00263C6E">
        <w:rPr>
          <w:rFonts w:ascii="Verdana" w:hAnsi="Verdana"/>
          <w:sz w:val="20"/>
        </w:rPr>
        <w:t xml:space="preserve"> au cours de l’instruction des autorisations administratives.</w:t>
      </w:r>
    </w:p>
    <w:p w14:paraId="06AD3524" w14:textId="77777777" w:rsidR="003B46FB" w:rsidRPr="00880DD8" w:rsidRDefault="003B46FB" w:rsidP="003B46FB">
      <w:pPr>
        <w:numPr>
          <w:ilvl w:val="0"/>
          <w:numId w:val="29"/>
        </w:numPr>
        <w:tabs>
          <w:tab w:val="left" w:pos="240"/>
        </w:tabs>
        <w:spacing w:before="160"/>
        <w:ind w:left="913" w:right="-68" w:hanging="238"/>
        <w:contextualSpacing/>
        <w:jc w:val="both"/>
        <w:rPr>
          <w:rFonts w:ascii="Verdana" w:hAnsi="Verdana"/>
          <w:sz w:val="20"/>
        </w:rPr>
      </w:pPr>
      <w:r w:rsidRPr="00880DD8">
        <w:rPr>
          <w:rFonts w:ascii="Verdana" w:hAnsi="Verdana"/>
          <w:sz w:val="20"/>
        </w:rPr>
        <w:t>Il fournit tous les renseignements, pièces et documents relevant de sa compétence, réclamés par le Services Administratifs intéressés en vue de permettre l’obtention du permis de construire dans les meilleurs délais.</w:t>
      </w:r>
    </w:p>
    <w:p w14:paraId="3DDC5C67" w14:textId="77777777" w:rsidR="003B46FB" w:rsidRDefault="003B46FB" w:rsidP="003B46FB">
      <w:pPr>
        <w:numPr>
          <w:ilvl w:val="0"/>
          <w:numId w:val="29"/>
        </w:numPr>
        <w:tabs>
          <w:tab w:val="left" w:pos="240"/>
        </w:tabs>
        <w:spacing w:before="160"/>
        <w:ind w:left="913" w:right="-68" w:hanging="238"/>
        <w:contextualSpacing/>
        <w:jc w:val="both"/>
        <w:rPr>
          <w:rFonts w:ascii="Verdana" w:hAnsi="Verdana"/>
          <w:sz w:val="20"/>
        </w:rPr>
      </w:pPr>
      <w:r w:rsidRPr="00880DD8">
        <w:rPr>
          <w:rFonts w:ascii="Verdana" w:hAnsi="Verdana"/>
          <w:sz w:val="20"/>
        </w:rPr>
        <w:t xml:space="preserve">Il provoque également l’établissement par divers spécialistes des dossiers complémentaires propres à l’obtention des autorisations nécessaires à la réalisation des ouvrages, notamment alignements, agréments en raison de la destination des locaux à construire, autorisations de divisions parcellaires, </w:t>
      </w:r>
      <w:proofErr w:type="spellStart"/>
      <w:r w:rsidRPr="00880DD8">
        <w:rPr>
          <w:rFonts w:ascii="Verdana" w:hAnsi="Verdana"/>
          <w:sz w:val="20"/>
        </w:rPr>
        <w:t>etc</w:t>
      </w:r>
      <w:proofErr w:type="spellEnd"/>
      <w:r w:rsidRPr="00880DD8">
        <w:rPr>
          <w:rFonts w:ascii="Verdana" w:hAnsi="Verdana"/>
          <w:sz w:val="20"/>
        </w:rPr>
        <w:t xml:space="preserve"> … Ainsi que ceux propres à l’établissement de servitudes.</w:t>
      </w:r>
    </w:p>
    <w:p w14:paraId="49D1C056" w14:textId="77777777" w:rsidR="003B46FB" w:rsidRPr="00F055F7" w:rsidRDefault="003B46FB" w:rsidP="003B46FB">
      <w:pPr>
        <w:numPr>
          <w:ilvl w:val="0"/>
          <w:numId w:val="29"/>
        </w:numPr>
        <w:tabs>
          <w:tab w:val="left" w:pos="240"/>
        </w:tabs>
        <w:spacing w:before="160"/>
        <w:ind w:left="913" w:right="-68" w:hanging="238"/>
        <w:contextualSpacing/>
        <w:jc w:val="both"/>
        <w:rPr>
          <w:rFonts w:ascii="Verdana" w:hAnsi="Verdana"/>
          <w:sz w:val="20"/>
        </w:rPr>
      </w:pPr>
      <w:r w:rsidRPr="00F055F7">
        <w:rPr>
          <w:rFonts w:ascii="Verdana" w:hAnsi="Verdana"/>
          <w:sz w:val="20"/>
        </w:rPr>
        <w:t>Les études et l'établissement des documents nécessaires au dépôt et à l'obtention du permis de construire et d’un permis modificatif éventuel.</w:t>
      </w:r>
    </w:p>
    <w:p w14:paraId="0ECC8780"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Formulaire de demande de permis de construire</w:t>
      </w:r>
    </w:p>
    <w:p w14:paraId="5776EE53"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Plan de situation et de masse au 1/200</w:t>
      </w:r>
      <w:r w:rsidRPr="00880DD8">
        <w:rPr>
          <w:rFonts w:ascii="Verdana" w:hAnsi="Verdana"/>
          <w:sz w:val="20"/>
          <w:vertAlign w:val="superscript"/>
        </w:rPr>
        <w:t>ème</w:t>
      </w:r>
    </w:p>
    <w:p w14:paraId="08A1C22B"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Plan des niveaux au 1/100</w:t>
      </w:r>
      <w:r w:rsidRPr="00880DD8">
        <w:rPr>
          <w:rFonts w:ascii="Verdana" w:hAnsi="Verdana"/>
          <w:sz w:val="20"/>
          <w:vertAlign w:val="superscript"/>
        </w:rPr>
        <w:t>ème</w:t>
      </w:r>
      <w:r w:rsidRPr="00880DD8">
        <w:rPr>
          <w:rFonts w:ascii="Verdana" w:hAnsi="Verdana"/>
          <w:sz w:val="20"/>
        </w:rPr>
        <w:t xml:space="preserve"> avec indication de principe des réseaux, branchements, raccordements,</w:t>
      </w:r>
    </w:p>
    <w:p w14:paraId="40A2A132"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Coupes transversales et longitudinales, élévation 1/100</w:t>
      </w:r>
      <w:r w:rsidRPr="00880DD8">
        <w:rPr>
          <w:rFonts w:ascii="Verdana" w:hAnsi="Verdana"/>
          <w:sz w:val="20"/>
          <w:vertAlign w:val="superscript"/>
        </w:rPr>
        <w:t>ème</w:t>
      </w:r>
    </w:p>
    <w:p w14:paraId="3A0ED022"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Polychromie</w:t>
      </w:r>
      <w:r>
        <w:rPr>
          <w:rFonts w:ascii="Verdana" w:hAnsi="Verdana"/>
          <w:sz w:val="20"/>
        </w:rPr>
        <w:t>, nature</w:t>
      </w:r>
      <w:r w:rsidRPr="00880DD8">
        <w:rPr>
          <w:rFonts w:ascii="Verdana" w:hAnsi="Verdana"/>
          <w:sz w:val="20"/>
        </w:rPr>
        <w:t xml:space="preserve"> des façades,</w:t>
      </w:r>
    </w:p>
    <w:p w14:paraId="65538170"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 xml:space="preserve">Calcul des différentes surfaces </w:t>
      </w:r>
      <w:proofErr w:type="spellStart"/>
      <w:r w:rsidRPr="00880DD8">
        <w:rPr>
          <w:rFonts w:ascii="Verdana" w:hAnsi="Verdana"/>
          <w:sz w:val="20"/>
        </w:rPr>
        <w:t>SdP</w:t>
      </w:r>
      <w:proofErr w:type="spellEnd"/>
      <w:r w:rsidRPr="00880DD8">
        <w:rPr>
          <w:rFonts w:ascii="Verdana" w:hAnsi="Verdana"/>
          <w:sz w:val="20"/>
        </w:rPr>
        <w:t>, SHAB, Surface Utile,</w:t>
      </w:r>
    </w:p>
    <w:p w14:paraId="4F99A4C4"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Notice de présentation du projet et attestations de l’homme de l’art, notamment en matière de réglementation pour l’accessibilité aux personnes handicapées,</w:t>
      </w:r>
    </w:p>
    <w:p w14:paraId="5452CF70" w14:textId="77777777" w:rsidR="003B46FB" w:rsidRDefault="003B46FB" w:rsidP="003B46FB">
      <w:pPr>
        <w:numPr>
          <w:ilvl w:val="1"/>
          <w:numId w:val="29"/>
        </w:numPr>
        <w:tabs>
          <w:tab w:val="left" w:pos="240"/>
        </w:tabs>
        <w:spacing w:before="160"/>
        <w:ind w:right="-68"/>
        <w:contextualSpacing/>
        <w:jc w:val="both"/>
        <w:rPr>
          <w:rFonts w:ascii="Verdana" w:hAnsi="Verdana"/>
          <w:sz w:val="20"/>
        </w:rPr>
      </w:pPr>
      <w:r w:rsidRPr="00880DD8">
        <w:rPr>
          <w:rFonts w:ascii="Verdana" w:hAnsi="Verdana"/>
          <w:sz w:val="20"/>
        </w:rPr>
        <w:t>Données paysagères.</w:t>
      </w:r>
    </w:p>
    <w:p w14:paraId="07ECEC89" w14:textId="77777777" w:rsidR="003B46FB" w:rsidRPr="00880DD8" w:rsidRDefault="003B46FB" w:rsidP="003B46FB">
      <w:pPr>
        <w:tabs>
          <w:tab w:val="left" w:pos="240"/>
        </w:tabs>
        <w:spacing w:before="160"/>
        <w:ind w:left="1788" w:right="-68"/>
        <w:contextualSpacing/>
        <w:jc w:val="both"/>
        <w:rPr>
          <w:rFonts w:ascii="Verdana" w:hAnsi="Verdana"/>
          <w:sz w:val="20"/>
        </w:rPr>
      </w:pPr>
    </w:p>
    <w:p w14:paraId="273AE603" w14:textId="77777777" w:rsidR="003B46FB" w:rsidRPr="00263C6E" w:rsidRDefault="003B46FB" w:rsidP="003B46FB">
      <w:pPr>
        <w:spacing w:before="160"/>
        <w:ind w:left="709" w:right="-68"/>
        <w:contextualSpacing/>
        <w:jc w:val="both"/>
        <w:rPr>
          <w:rFonts w:ascii="Verdana" w:hAnsi="Verdana"/>
          <w:sz w:val="20"/>
        </w:rPr>
      </w:pPr>
      <w:r w:rsidRPr="00263C6E">
        <w:rPr>
          <w:rFonts w:ascii="Verdana" w:hAnsi="Verdana"/>
          <w:sz w:val="20"/>
        </w:rPr>
        <w:t xml:space="preserve">Il est précisé ici que le permis de construire modificatif ne pourra être demandé que si le </w:t>
      </w:r>
      <w:r w:rsidR="00B405FC">
        <w:rPr>
          <w:rFonts w:ascii="Verdana" w:hAnsi="Verdana"/>
          <w:sz w:val="20"/>
        </w:rPr>
        <w:t>promoteur</w:t>
      </w:r>
      <w:r w:rsidRPr="00263C6E">
        <w:rPr>
          <w:rFonts w:ascii="Verdana" w:hAnsi="Verdana"/>
          <w:sz w:val="20"/>
        </w:rPr>
        <w:t xml:space="preserve"> confirme son intention de lancer le programme.</w:t>
      </w:r>
    </w:p>
    <w:p w14:paraId="1996DB4E" w14:textId="77777777" w:rsidR="003B46FB" w:rsidRPr="00263C6E" w:rsidRDefault="003B46FB" w:rsidP="003B46FB">
      <w:pPr>
        <w:spacing w:before="160"/>
        <w:ind w:left="709" w:right="-68"/>
        <w:contextualSpacing/>
        <w:jc w:val="both"/>
        <w:rPr>
          <w:rFonts w:ascii="Verdana" w:hAnsi="Verdana"/>
          <w:sz w:val="20"/>
        </w:rPr>
      </w:pPr>
      <w:r w:rsidRPr="00263C6E">
        <w:rPr>
          <w:rFonts w:ascii="Verdana" w:hAnsi="Verdana"/>
          <w:sz w:val="20"/>
        </w:rPr>
        <w:t>La présente mission comprend la mise à jour du dossier commercial visé ci-avant ainsi que la mise à jour des tableaux de surface.</w:t>
      </w:r>
    </w:p>
    <w:p w14:paraId="4B680D7C" w14:textId="77777777" w:rsidR="003B46FB" w:rsidRDefault="003B46FB" w:rsidP="003B46FB">
      <w:pPr>
        <w:tabs>
          <w:tab w:val="num" w:pos="1035"/>
        </w:tabs>
        <w:spacing w:before="160"/>
        <w:ind w:left="709" w:right="-68"/>
        <w:contextualSpacing/>
        <w:jc w:val="both"/>
        <w:rPr>
          <w:rFonts w:ascii="Verdana" w:hAnsi="Verdana"/>
          <w:sz w:val="20"/>
        </w:rPr>
      </w:pPr>
      <w:r w:rsidRPr="00263C6E">
        <w:rPr>
          <w:rFonts w:ascii="Verdana" w:hAnsi="Verdana"/>
          <w:sz w:val="20"/>
        </w:rPr>
        <w:t xml:space="preserve">Un permis de construire modificatif est prévu dans le présent contrat dans le cadre de l’avancement du projet initial. </w:t>
      </w:r>
    </w:p>
    <w:p w14:paraId="71DA3931" w14:textId="77777777" w:rsidR="003B46FB" w:rsidRDefault="003B46FB" w:rsidP="003B46FB">
      <w:pPr>
        <w:tabs>
          <w:tab w:val="num" w:pos="1035"/>
        </w:tabs>
        <w:spacing w:before="160"/>
        <w:ind w:left="709" w:right="-68"/>
        <w:contextualSpacing/>
        <w:jc w:val="both"/>
        <w:rPr>
          <w:rFonts w:ascii="Verdana" w:hAnsi="Verdana"/>
          <w:sz w:val="20"/>
        </w:rPr>
      </w:pPr>
    </w:p>
    <w:p w14:paraId="5BD10343" w14:textId="77777777" w:rsidR="003B46FB" w:rsidRPr="00263C6E" w:rsidRDefault="003B46FB" w:rsidP="003B46FB">
      <w:pPr>
        <w:tabs>
          <w:tab w:val="num" w:pos="1035"/>
        </w:tabs>
        <w:spacing w:before="160"/>
        <w:ind w:left="709" w:right="-68"/>
        <w:contextualSpacing/>
        <w:jc w:val="both"/>
        <w:rPr>
          <w:rFonts w:ascii="Verdana" w:hAnsi="Verdana"/>
          <w:sz w:val="20"/>
        </w:rPr>
      </w:pPr>
      <w:r w:rsidRPr="00263C6E">
        <w:rPr>
          <w:rFonts w:ascii="Verdana" w:hAnsi="Verdana"/>
          <w:sz w:val="20"/>
        </w:rPr>
        <w:t xml:space="preserve">En cas de changement avéré du programme ou si un deuxième permis de construire modificatif </w:t>
      </w:r>
      <w:del w:id="2" w:author="Maxime FRANCHET" w:date="2022-03-21T18:48:00Z">
        <w:r w:rsidRPr="00263C6E" w:rsidDel="002261F5">
          <w:rPr>
            <w:rFonts w:ascii="Verdana" w:hAnsi="Verdana"/>
            <w:sz w:val="20"/>
          </w:rPr>
          <w:delText xml:space="preserve">serait </w:delText>
        </w:r>
      </w:del>
      <w:ins w:id="3" w:author="Maxime FRANCHET" w:date="2022-03-21T18:48:00Z">
        <w:r w:rsidR="002261F5">
          <w:rPr>
            <w:rFonts w:ascii="Verdana" w:hAnsi="Verdana"/>
            <w:sz w:val="20"/>
          </w:rPr>
          <w:t>était</w:t>
        </w:r>
        <w:r w:rsidR="002261F5" w:rsidRPr="00263C6E">
          <w:rPr>
            <w:rFonts w:ascii="Verdana" w:hAnsi="Verdana"/>
            <w:sz w:val="20"/>
          </w:rPr>
          <w:t xml:space="preserve"> </w:t>
        </w:r>
      </w:ins>
      <w:r w:rsidRPr="00263C6E">
        <w:rPr>
          <w:rFonts w:ascii="Verdana" w:hAnsi="Verdana"/>
          <w:sz w:val="20"/>
        </w:rPr>
        <w:t>nécessaire</w:t>
      </w:r>
      <w:ins w:id="4" w:author="Maxime FRANCHET" w:date="2022-03-21T18:49:00Z">
        <w:r w:rsidR="002261F5">
          <w:rPr>
            <w:rFonts w:ascii="Verdana" w:hAnsi="Verdana"/>
            <w:sz w:val="20"/>
          </w:rPr>
          <w:t xml:space="preserve"> (hors permis modificatif</w:t>
        </w:r>
      </w:ins>
      <w:ins w:id="5" w:author="Maxime FRANCHET" w:date="2022-03-21T18:50:00Z">
        <w:r w:rsidR="002261F5">
          <w:rPr>
            <w:rFonts w:ascii="Verdana" w:hAnsi="Verdana"/>
            <w:sz w:val="20"/>
          </w:rPr>
          <w:t xml:space="preserve"> de régularisation)</w:t>
        </w:r>
      </w:ins>
      <w:r w:rsidRPr="00263C6E">
        <w:rPr>
          <w:rFonts w:ascii="Verdana" w:hAnsi="Verdana"/>
          <w:sz w:val="20"/>
        </w:rPr>
        <w:t>, cela donnerait lieu à une négociation entre les parties et ferait l’objet d’un avenant au présent contrat.</w:t>
      </w:r>
    </w:p>
    <w:p w14:paraId="7C7701EB" w14:textId="77777777" w:rsidR="003B46FB" w:rsidRPr="00263C6E" w:rsidRDefault="003B46FB" w:rsidP="003B46FB">
      <w:pPr>
        <w:spacing w:before="160"/>
        <w:ind w:left="993" w:right="-69"/>
        <w:contextualSpacing/>
        <w:jc w:val="both"/>
        <w:rPr>
          <w:rFonts w:ascii="Verdana" w:hAnsi="Verdana"/>
          <w:b/>
          <w:sz w:val="20"/>
        </w:rPr>
      </w:pPr>
    </w:p>
    <w:p w14:paraId="7C9199BD" w14:textId="77777777" w:rsidR="00C62A85" w:rsidRPr="00DB3D60" w:rsidRDefault="00C62A85" w:rsidP="00C62A85">
      <w:pPr>
        <w:spacing w:before="160"/>
        <w:ind w:left="993" w:right="-69"/>
        <w:contextualSpacing/>
        <w:jc w:val="both"/>
        <w:rPr>
          <w:rFonts w:ascii="Verdana" w:hAnsi="Verdana"/>
          <w:b/>
          <w:sz w:val="20"/>
        </w:rPr>
      </w:pPr>
      <w:r w:rsidRPr="00DB3D60">
        <w:rPr>
          <w:rFonts w:ascii="Verdana" w:hAnsi="Verdana"/>
          <w:b/>
          <w:sz w:val="20"/>
        </w:rPr>
        <w:t>PRO</w:t>
      </w:r>
    </w:p>
    <w:p w14:paraId="78C3F426" w14:textId="77777777" w:rsidR="00C62A85" w:rsidRDefault="00C62A85" w:rsidP="00C62A85">
      <w:pPr>
        <w:spacing w:before="160"/>
        <w:ind w:left="993" w:right="-69"/>
        <w:contextualSpacing/>
        <w:jc w:val="both"/>
        <w:rPr>
          <w:rFonts w:ascii="Verdana" w:hAnsi="Verdana"/>
          <w:b/>
          <w:sz w:val="20"/>
        </w:rPr>
      </w:pPr>
    </w:p>
    <w:p w14:paraId="107A45D3" w14:textId="77777777" w:rsidR="00C62A85" w:rsidRPr="00024ACA" w:rsidDel="00470D28" w:rsidRDefault="00C62A85" w:rsidP="00C62A85">
      <w:pPr>
        <w:spacing w:before="160"/>
        <w:ind w:left="993" w:right="-69"/>
        <w:contextualSpacing/>
        <w:jc w:val="both"/>
        <w:rPr>
          <w:del w:id="6" w:author="Maxime FRANCHET" w:date="2022-03-21T19:00:00Z"/>
          <w:rFonts w:ascii="Verdana" w:hAnsi="Verdana"/>
          <w:color w:val="0C131A"/>
          <w:spacing w:val="-9"/>
          <w:w w:val="105"/>
          <w:sz w:val="20"/>
        </w:rPr>
      </w:pPr>
      <w:r w:rsidRPr="00024ACA">
        <w:rPr>
          <w:rFonts w:ascii="Verdana" w:hAnsi="Verdana"/>
          <w:color w:val="0C131A"/>
          <w:w w:val="105"/>
          <w:sz w:val="20"/>
        </w:rPr>
        <w:t>L</w:t>
      </w:r>
      <w:r w:rsidRPr="00024ACA">
        <w:rPr>
          <w:rFonts w:ascii="Verdana" w:hAnsi="Verdana"/>
          <w:color w:val="343B42"/>
          <w:w w:val="105"/>
          <w:sz w:val="20"/>
        </w:rPr>
        <w:t xml:space="preserve">'Architecte </w:t>
      </w:r>
      <w:r w:rsidRPr="00024ACA">
        <w:rPr>
          <w:rFonts w:ascii="Verdana" w:hAnsi="Verdana"/>
          <w:color w:val="343B42"/>
          <w:spacing w:val="-9"/>
          <w:w w:val="105"/>
          <w:sz w:val="20"/>
        </w:rPr>
        <w:t>étab</w:t>
      </w:r>
      <w:r w:rsidRPr="00024ACA">
        <w:rPr>
          <w:rFonts w:ascii="Verdana" w:hAnsi="Verdana"/>
          <w:color w:val="0C131A"/>
          <w:spacing w:val="-9"/>
          <w:w w:val="105"/>
          <w:sz w:val="20"/>
        </w:rPr>
        <w:t xml:space="preserve">lit </w:t>
      </w:r>
      <w:r w:rsidRPr="00024ACA">
        <w:rPr>
          <w:rFonts w:ascii="Verdana" w:hAnsi="Verdana"/>
          <w:color w:val="0C131A"/>
          <w:spacing w:val="-6"/>
          <w:w w:val="105"/>
          <w:sz w:val="20"/>
        </w:rPr>
        <w:t>l</w:t>
      </w:r>
      <w:r w:rsidRPr="00024ACA">
        <w:rPr>
          <w:rFonts w:ascii="Verdana" w:hAnsi="Verdana"/>
          <w:color w:val="343B42"/>
          <w:spacing w:val="-6"/>
          <w:w w:val="105"/>
          <w:sz w:val="20"/>
        </w:rPr>
        <w:t xml:space="preserve">e </w:t>
      </w:r>
      <w:r w:rsidRPr="00024ACA">
        <w:rPr>
          <w:rFonts w:ascii="Verdana" w:hAnsi="Verdana"/>
          <w:color w:val="343B42"/>
          <w:spacing w:val="-5"/>
          <w:w w:val="105"/>
          <w:sz w:val="20"/>
        </w:rPr>
        <w:t>pro</w:t>
      </w:r>
      <w:r w:rsidRPr="00024ACA">
        <w:rPr>
          <w:rFonts w:ascii="Verdana" w:hAnsi="Verdana"/>
          <w:color w:val="0C131A"/>
          <w:spacing w:val="-5"/>
          <w:w w:val="105"/>
          <w:sz w:val="20"/>
        </w:rPr>
        <w:t>j</w:t>
      </w:r>
      <w:r w:rsidRPr="00024ACA">
        <w:rPr>
          <w:rFonts w:ascii="Verdana" w:hAnsi="Verdana"/>
          <w:color w:val="343B42"/>
          <w:spacing w:val="-5"/>
          <w:w w:val="105"/>
          <w:sz w:val="20"/>
        </w:rPr>
        <w:t xml:space="preserve">et </w:t>
      </w:r>
      <w:r w:rsidRPr="00024ACA">
        <w:rPr>
          <w:rFonts w:ascii="Verdana" w:hAnsi="Verdana"/>
          <w:color w:val="1F262D"/>
          <w:spacing w:val="-11"/>
          <w:w w:val="105"/>
          <w:sz w:val="20"/>
        </w:rPr>
        <w:t>n</w:t>
      </w:r>
      <w:r w:rsidRPr="00024ACA">
        <w:rPr>
          <w:rFonts w:ascii="Verdana" w:hAnsi="Verdana"/>
          <w:color w:val="494F56"/>
          <w:spacing w:val="-11"/>
          <w:w w:val="105"/>
          <w:sz w:val="20"/>
        </w:rPr>
        <w:t>écessa</w:t>
      </w:r>
      <w:r w:rsidRPr="00024ACA">
        <w:rPr>
          <w:rFonts w:ascii="Verdana" w:hAnsi="Verdana"/>
          <w:color w:val="0C131A"/>
          <w:spacing w:val="-11"/>
          <w:w w:val="105"/>
          <w:sz w:val="20"/>
        </w:rPr>
        <w:t>ir</w:t>
      </w:r>
      <w:r w:rsidRPr="00024ACA">
        <w:rPr>
          <w:rFonts w:ascii="Verdana" w:hAnsi="Verdana"/>
          <w:color w:val="343B42"/>
          <w:spacing w:val="-11"/>
          <w:w w:val="105"/>
          <w:sz w:val="20"/>
        </w:rPr>
        <w:t xml:space="preserve">e </w:t>
      </w:r>
      <w:r w:rsidRPr="00024ACA">
        <w:rPr>
          <w:rFonts w:ascii="Verdana" w:hAnsi="Verdana"/>
          <w:color w:val="343B42"/>
          <w:w w:val="105"/>
          <w:sz w:val="20"/>
        </w:rPr>
        <w:t xml:space="preserve">à </w:t>
      </w:r>
      <w:r w:rsidRPr="00024ACA">
        <w:rPr>
          <w:rFonts w:ascii="Verdana" w:hAnsi="Verdana"/>
          <w:color w:val="0C131A"/>
          <w:spacing w:val="-3"/>
          <w:w w:val="105"/>
          <w:sz w:val="20"/>
        </w:rPr>
        <w:t>l</w:t>
      </w:r>
      <w:r w:rsidRPr="00024ACA">
        <w:rPr>
          <w:rFonts w:ascii="Verdana" w:hAnsi="Verdana"/>
          <w:color w:val="343B42"/>
          <w:spacing w:val="-3"/>
          <w:w w:val="105"/>
          <w:sz w:val="20"/>
        </w:rPr>
        <w:t xml:space="preserve">a </w:t>
      </w:r>
      <w:r w:rsidRPr="00024ACA">
        <w:rPr>
          <w:rFonts w:ascii="Verdana" w:hAnsi="Verdana"/>
          <w:color w:val="343B42"/>
          <w:spacing w:val="-4"/>
          <w:w w:val="105"/>
          <w:sz w:val="20"/>
        </w:rPr>
        <w:t>consu</w:t>
      </w:r>
      <w:r w:rsidRPr="00024ACA">
        <w:rPr>
          <w:rFonts w:ascii="Verdana" w:hAnsi="Verdana"/>
          <w:color w:val="0C131A"/>
          <w:spacing w:val="-4"/>
          <w:w w:val="105"/>
          <w:sz w:val="20"/>
        </w:rPr>
        <w:t>l</w:t>
      </w:r>
      <w:r w:rsidRPr="00024ACA">
        <w:rPr>
          <w:rFonts w:ascii="Verdana" w:hAnsi="Verdana"/>
          <w:color w:val="343B42"/>
          <w:spacing w:val="-4"/>
          <w:w w:val="105"/>
          <w:sz w:val="20"/>
        </w:rPr>
        <w:t>tat</w:t>
      </w:r>
      <w:r w:rsidRPr="00024ACA">
        <w:rPr>
          <w:rFonts w:ascii="Verdana" w:hAnsi="Verdana"/>
          <w:color w:val="0C131A"/>
          <w:spacing w:val="-4"/>
          <w:w w:val="105"/>
          <w:sz w:val="20"/>
        </w:rPr>
        <w:t>i</w:t>
      </w:r>
      <w:r w:rsidRPr="00024ACA">
        <w:rPr>
          <w:rFonts w:ascii="Verdana" w:hAnsi="Verdana"/>
          <w:color w:val="343B42"/>
          <w:spacing w:val="-4"/>
          <w:w w:val="105"/>
          <w:sz w:val="20"/>
        </w:rPr>
        <w:t xml:space="preserve">on </w:t>
      </w:r>
      <w:r w:rsidRPr="00024ACA">
        <w:rPr>
          <w:rFonts w:ascii="Verdana" w:hAnsi="Verdana"/>
          <w:color w:val="343B42"/>
          <w:w w:val="105"/>
          <w:sz w:val="20"/>
        </w:rPr>
        <w:t xml:space="preserve">des entreprises, en </w:t>
      </w:r>
      <w:r w:rsidRPr="00024ACA">
        <w:rPr>
          <w:rFonts w:ascii="Verdana" w:hAnsi="Verdana"/>
          <w:color w:val="1F262D"/>
          <w:spacing w:val="-7"/>
          <w:w w:val="105"/>
          <w:sz w:val="20"/>
        </w:rPr>
        <w:t>ten</w:t>
      </w:r>
      <w:r w:rsidRPr="00024ACA">
        <w:rPr>
          <w:rFonts w:ascii="Verdana" w:hAnsi="Verdana"/>
          <w:color w:val="494F56"/>
          <w:spacing w:val="-7"/>
          <w:w w:val="105"/>
          <w:sz w:val="20"/>
        </w:rPr>
        <w:t>an</w:t>
      </w:r>
      <w:r w:rsidRPr="00024ACA">
        <w:rPr>
          <w:rFonts w:ascii="Verdana" w:hAnsi="Verdana"/>
          <w:color w:val="1F262D"/>
          <w:spacing w:val="-7"/>
          <w:w w:val="105"/>
          <w:sz w:val="20"/>
        </w:rPr>
        <w:t xml:space="preserve">t </w:t>
      </w:r>
      <w:r w:rsidRPr="00024ACA">
        <w:rPr>
          <w:rFonts w:ascii="Verdana" w:hAnsi="Verdana"/>
          <w:color w:val="343B42"/>
          <w:w w:val="105"/>
          <w:sz w:val="20"/>
        </w:rPr>
        <w:t xml:space="preserve">compte des </w:t>
      </w:r>
      <w:r w:rsidRPr="00024ACA">
        <w:rPr>
          <w:rFonts w:ascii="Verdana" w:hAnsi="Verdana"/>
          <w:color w:val="343B42"/>
          <w:spacing w:val="-7"/>
          <w:w w:val="105"/>
          <w:sz w:val="20"/>
        </w:rPr>
        <w:t>prescr</w:t>
      </w:r>
      <w:r w:rsidRPr="00024ACA">
        <w:rPr>
          <w:rFonts w:ascii="Verdana" w:hAnsi="Verdana"/>
          <w:color w:val="0C131A"/>
          <w:spacing w:val="-7"/>
          <w:w w:val="105"/>
          <w:sz w:val="20"/>
        </w:rPr>
        <w:t>i</w:t>
      </w:r>
      <w:r w:rsidRPr="00024ACA">
        <w:rPr>
          <w:rFonts w:ascii="Verdana" w:hAnsi="Verdana"/>
          <w:color w:val="343B42"/>
          <w:spacing w:val="-7"/>
          <w:w w:val="105"/>
          <w:sz w:val="20"/>
        </w:rPr>
        <w:t>pt</w:t>
      </w:r>
      <w:r w:rsidRPr="00024ACA">
        <w:rPr>
          <w:rFonts w:ascii="Verdana" w:hAnsi="Verdana"/>
          <w:color w:val="0C131A"/>
          <w:spacing w:val="-7"/>
          <w:w w:val="105"/>
          <w:sz w:val="20"/>
        </w:rPr>
        <w:t>i</w:t>
      </w:r>
      <w:r w:rsidRPr="00024ACA">
        <w:rPr>
          <w:rFonts w:ascii="Verdana" w:hAnsi="Verdana"/>
          <w:color w:val="343B42"/>
          <w:spacing w:val="-7"/>
          <w:w w:val="105"/>
          <w:sz w:val="20"/>
        </w:rPr>
        <w:t>o</w:t>
      </w:r>
      <w:r w:rsidRPr="00024ACA">
        <w:rPr>
          <w:rFonts w:ascii="Verdana" w:hAnsi="Verdana"/>
          <w:color w:val="0C131A"/>
          <w:spacing w:val="-7"/>
          <w:w w:val="105"/>
          <w:sz w:val="20"/>
        </w:rPr>
        <w:t>n</w:t>
      </w:r>
      <w:r w:rsidRPr="00024ACA">
        <w:rPr>
          <w:rFonts w:ascii="Verdana" w:hAnsi="Verdana"/>
          <w:color w:val="343B42"/>
          <w:spacing w:val="-7"/>
          <w:w w:val="105"/>
          <w:sz w:val="20"/>
        </w:rPr>
        <w:t xml:space="preserve">s </w:t>
      </w:r>
      <w:r w:rsidRPr="00024ACA">
        <w:rPr>
          <w:rFonts w:ascii="Verdana" w:hAnsi="Verdana"/>
          <w:color w:val="343B42"/>
          <w:w w:val="105"/>
          <w:sz w:val="20"/>
        </w:rPr>
        <w:t xml:space="preserve">attachées au </w:t>
      </w:r>
      <w:r w:rsidRPr="00024ACA">
        <w:rPr>
          <w:rFonts w:ascii="Verdana" w:hAnsi="Verdana"/>
          <w:color w:val="1F262D"/>
          <w:w w:val="105"/>
          <w:sz w:val="20"/>
        </w:rPr>
        <w:t xml:space="preserve">permis </w:t>
      </w:r>
      <w:r w:rsidRPr="00024ACA">
        <w:rPr>
          <w:rFonts w:ascii="Verdana" w:hAnsi="Verdana"/>
          <w:color w:val="343B42"/>
          <w:w w:val="105"/>
          <w:sz w:val="20"/>
        </w:rPr>
        <w:t xml:space="preserve">de </w:t>
      </w:r>
      <w:r w:rsidRPr="00024ACA">
        <w:rPr>
          <w:rFonts w:ascii="Verdana" w:hAnsi="Verdana"/>
          <w:color w:val="343B42"/>
          <w:spacing w:val="-3"/>
          <w:w w:val="105"/>
          <w:sz w:val="20"/>
        </w:rPr>
        <w:t>constru</w:t>
      </w:r>
      <w:r w:rsidRPr="00024ACA">
        <w:rPr>
          <w:rFonts w:ascii="Verdana" w:hAnsi="Verdana"/>
          <w:color w:val="0C131A"/>
          <w:spacing w:val="-3"/>
          <w:w w:val="105"/>
          <w:sz w:val="20"/>
        </w:rPr>
        <w:t>ir</w:t>
      </w:r>
      <w:r w:rsidRPr="00024ACA">
        <w:rPr>
          <w:rFonts w:ascii="Verdana" w:hAnsi="Verdana"/>
          <w:color w:val="343B42"/>
          <w:spacing w:val="-3"/>
          <w:w w:val="105"/>
          <w:sz w:val="20"/>
        </w:rPr>
        <w:t xml:space="preserve">e </w:t>
      </w:r>
      <w:r w:rsidRPr="00024ACA">
        <w:rPr>
          <w:rFonts w:ascii="Verdana" w:hAnsi="Verdana"/>
          <w:color w:val="343B42"/>
          <w:w w:val="105"/>
          <w:sz w:val="20"/>
        </w:rPr>
        <w:t xml:space="preserve">et des avis émis </w:t>
      </w:r>
      <w:r w:rsidRPr="00024ACA">
        <w:rPr>
          <w:rFonts w:ascii="Verdana" w:hAnsi="Verdana"/>
          <w:color w:val="1F262D"/>
          <w:w w:val="105"/>
          <w:sz w:val="20"/>
        </w:rPr>
        <w:t>p</w:t>
      </w:r>
      <w:r w:rsidRPr="00024ACA">
        <w:rPr>
          <w:rFonts w:ascii="Verdana" w:hAnsi="Verdana"/>
          <w:color w:val="494F56"/>
          <w:w w:val="105"/>
          <w:sz w:val="20"/>
        </w:rPr>
        <w:t xml:space="preserve">ar </w:t>
      </w:r>
      <w:r w:rsidRPr="00024ACA">
        <w:rPr>
          <w:rFonts w:ascii="Verdana" w:hAnsi="Verdana"/>
          <w:color w:val="0C131A"/>
          <w:w w:val="105"/>
          <w:sz w:val="20"/>
        </w:rPr>
        <w:t>l</w:t>
      </w:r>
      <w:r w:rsidRPr="00024ACA">
        <w:rPr>
          <w:rFonts w:ascii="Verdana" w:hAnsi="Verdana"/>
          <w:color w:val="343B42"/>
          <w:w w:val="105"/>
          <w:sz w:val="20"/>
        </w:rPr>
        <w:t xml:space="preserve">e bureau de </w:t>
      </w:r>
      <w:r w:rsidRPr="00024ACA">
        <w:rPr>
          <w:rFonts w:ascii="Verdana" w:hAnsi="Verdana"/>
          <w:color w:val="343B42"/>
          <w:spacing w:val="-4"/>
          <w:w w:val="105"/>
          <w:sz w:val="20"/>
        </w:rPr>
        <w:t>co</w:t>
      </w:r>
      <w:r w:rsidRPr="00024ACA">
        <w:rPr>
          <w:rFonts w:ascii="Verdana" w:hAnsi="Verdana"/>
          <w:color w:val="0C131A"/>
          <w:spacing w:val="-4"/>
          <w:w w:val="105"/>
          <w:sz w:val="20"/>
        </w:rPr>
        <w:t>nt</w:t>
      </w:r>
      <w:r w:rsidRPr="00024ACA">
        <w:rPr>
          <w:rFonts w:ascii="Verdana" w:hAnsi="Verdana"/>
          <w:color w:val="343B42"/>
          <w:spacing w:val="-4"/>
          <w:w w:val="105"/>
          <w:sz w:val="20"/>
        </w:rPr>
        <w:t>rô</w:t>
      </w:r>
      <w:r w:rsidRPr="00024ACA">
        <w:rPr>
          <w:rFonts w:ascii="Verdana" w:hAnsi="Verdana"/>
          <w:color w:val="0C131A"/>
          <w:spacing w:val="-4"/>
          <w:w w:val="105"/>
          <w:sz w:val="20"/>
        </w:rPr>
        <w:t>l</w:t>
      </w:r>
      <w:r w:rsidRPr="00024ACA">
        <w:rPr>
          <w:rFonts w:ascii="Verdana" w:hAnsi="Verdana"/>
          <w:color w:val="343B42"/>
          <w:spacing w:val="-4"/>
          <w:w w:val="105"/>
          <w:sz w:val="20"/>
        </w:rPr>
        <w:t>e</w:t>
      </w:r>
      <w:r w:rsidRPr="00024ACA">
        <w:rPr>
          <w:rFonts w:ascii="Verdana" w:hAnsi="Verdana"/>
          <w:color w:val="5B6067"/>
          <w:spacing w:val="-4"/>
          <w:w w:val="105"/>
          <w:sz w:val="20"/>
        </w:rPr>
        <w:t>,</w:t>
      </w:r>
      <w:r w:rsidRPr="00024ACA">
        <w:rPr>
          <w:rFonts w:ascii="Verdana" w:hAnsi="Verdana"/>
          <w:color w:val="5B6067"/>
          <w:spacing w:val="-11"/>
          <w:w w:val="105"/>
          <w:sz w:val="20"/>
        </w:rPr>
        <w:t xml:space="preserve"> </w:t>
      </w:r>
      <w:r w:rsidRPr="00024ACA">
        <w:rPr>
          <w:rFonts w:ascii="Verdana" w:hAnsi="Verdana"/>
          <w:color w:val="0C131A"/>
          <w:spacing w:val="-3"/>
          <w:w w:val="105"/>
          <w:sz w:val="20"/>
        </w:rPr>
        <w:t>l</w:t>
      </w:r>
      <w:r w:rsidRPr="00024ACA">
        <w:rPr>
          <w:rFonts w:ascii="Verdana" w:hAnsi="Verdana"/>
          <w:color w:val="343B42"/>
          <w:spacing w:val="-3"/>
          <w:w w:val="105"/>
          <w:sz w:val="20"/>
        </w:rPr>
        <w:t>es</w:t>
      </w:r>
      <w:r w:rsidRPr="00024ACA">
        <w:rPr>
          <w:rFonts w:ascii="Verdana" w:hAnsi="Verdana"/>
          <w:color w:val="343B42"/>
          <w:spacing w:val="-26"/>
          <w:w w:val="105"/>
          <w:sz w:val="20"/>
        </w:rPr>
        <w:t xml:space="preserve"> </w:t>
      </w:r>
      <w:r w:rsidRPr="00024ACA">
        <w:rPr>
          <w:rFonts w:ascii="Verdana" w:hAnsi="Verdana"/>
          <w:color w:val="343B42"/>
          <w:w w:val="105"/>
          <w:sz w:val="20"/>
        </w:rPr>
        <w:t>conseils</w:t>
      </w:r>
      <w:r w:rsidRPr="00024ACA">
        <w:rPr>
          <w:rFonts w:ascii="Verdana" w:hAnsi="Verdana"/>
          <w:color w:val="343B42"/>
          <w:spacing w:val="5"/>
          <w:w w:val="105"/>
          <w:sz w:val="20"/>
        </w:rPr>
        <w:t xml:space="preserve"> </w:t>
      </w:r>
      <w:r w:rsidRPr="00024ACA">
        <w:rPr>
          <w:rFonts w:ascii="Verdana" w:hAnsi="Verdana"/>
          <w:color w:val="343B42"/>
          <w:w w:val="105"/>
          <w:sz w:val="20"/>
        </w:rPr>
        <w:t>et</w:t>
      </w:r>
      <w:r w:rsidRPr="00024ACA">
        <w:rPr>
          <w:rFonts w:ascii="Verdana" w:hAnsi="Verdana"/>
          <w:color w:val="343B42"/>
          <w:spacing w:val="-16"/>
          <w:w w:val="105"/>
          <w:sz w:val="20"/>
        </w:rPr>
        <w:t xml:space="preserve"> </w:t>
      </w:r>
      <w:r w:rsidRPr="00024ACA">
        <w:rPr>
          <w:rFonts w:ascii="Verdana" w:hAnsi="Verdana"/>
          <w:color w:val="0C131A"/>
          <w:spacing w:val="-3"/>
          <w:w w:val="105"/>
          <w:sz w:val="20"/>
        </w:rPr>
        <w:t>l</w:t>
      </w:r>
      <w:r w:rsidRPr="00024ACA">
        <w:rPr>
          <w:rFonts w:ascii="Verdana" w:hAnsi="Verdana"/>
          <w:color w:val="343B42"/>
          <w:spacing w:val="-3"/>
          <w:w w:val="105"/>
          <w:sz w:val="20"/>
        </w:rPr>
        <w:t>e</w:t>
      </w:r>
      <w:r w:rsidRPr="00024ACA">
        <w:rPr>
          <w:rFonts w:ascii="Verdana" w:hAnsi="Verdana"/>
          <w:color w:val="343B42"/>
          <w:w w:val="105"/>
          <w:sz w:val="20"/>
        </w:rPr>
        <w:t xml:space="preserve"> </w:t>
      </w:r>
      <w:proofErr w:type="spellStart"/>
      <w:r w:rsidRPr="00024ACA">
        <w:rPr>
          <w:rFonts w:ascii="Verdana" w:hAnsi="Verdana"/>
          <w:color w:val="343B42"/>
          <w:spacing w:val="-6"/>
          <w:w w:val="105"/>
          <w:sz w:val="20"/>
        </w:rPr>
        <w:t>coord</w:t>
      </w:r>
      <w:r>
        <w:rPr>
          <w:rFonts w:ascii="Verdana" w:hAnsi="Verdana"/>
          <w:color w:val="343B42"/>
          <w:spacing w:val="-6"/>
          <w:w w:val="105"/>
          <w:sz w:val="20"/>
        </w:rPr>
        <w:t>o</w:t>
      </w:r>
      <w:r w:rsidRPr="00024ACA">
        <w:rPr>
          <w:rFonts w:ascii="Verdana" w:hAnsi="Verdana"/>
          <w:color w:val="0C131A"/>
          <w:spacing w:val="-6"/>
          <w:w w:val="105"/>
          <w:sz w:val="20"/>
        </w:rPr>
        <w:t>n</w:t>
      </w:r>
      <w:r w:rsidRPr="00024ACA">
        <w:rPr>
          <w:rFonts w:ascii="Verdana" w:hAnsi="Verdana"/>
          <w:color w:val="343B42"/>
          <w:spacing w:val="-6"/>
          <w:w w:val="105"/>
          <w:sz w:val="20"/>
        </w:rPr>
        <w:t>ateur</w:t>
      </w:r>
      <w:proofErr w:type="spellEnd"/>
      <w:r w:rsidRPr="00024ACA">
        <w:rPr>
          <w:rFonts w:ascii="Verdana" w:hAnsi="Verdana"/>
          <w:color w:val="343B42"/>
          <w:spacing w:val="-43"/>
          <w:w w:val="105"/>
          <w:sz w:val="20"/>
        </w:rPr>
        <w:t xml:space="preserve">  </w:t>
      </w:r>
      <w:r w:rsidRPr="00024ACA">
        <w:rPr>
          <w:rFonts w:ascii="Verdana" w:hAnsi="Verdana"/>
          <w:color w:val="343B42"/>
          <w:spacing w:val="-9"/>
          <w:w w:val="105"/>
          <w:sz w:val="20"/>
        </w:rPr>
        <w:t>SPS</w:t>
      </w:r>
      <w:ins w:id="7" w:author="Maxime FRANCHET" w:date="2022-03-21T19:00:00Z">
        <w:r w:rsidR="00470D28">
          <w:rPr>
            <w:rFonts w:ascii="Verdana" w:hAnsi="Verdana"/>
            <w:color w:val="0C131A"/>
            <w:spacing w:val="-9"/>
            <w:w w:val="105"/>
            <w:sz w:val="20"/>
          </w:rPr>
          <w:t xml:space="preserve"> et en tenant compte des estimations de l’Economiste en vue du respect du budget prévisionnel.</w:t>
        </w:r>
      </w:ins>
      <w:del w:id="8" w:author="Maxime FRANCHET" w:date="2022-03-21T19:00:00Z">
        <w:r w:rsidRPr="00024ACA" w:rsidDel="00470D28">
          <w:rPr>
            <w:rFonts w:ascii="Verdana" w:hAnsi="Verdana"/>
            <w:color w:val="0C131A"/>
            <w:spacing w:val="-9"/>
            <w:w w:val="105"/>
            <w:sz w:val="20"/>
          </w:rPr>
          <w:delText>.</w:delText>
        </w:r>
      </w:del>
    </w:p>
    <w:p w14:paraId="3DD57868" w14:textId="77777777" w:rsidR="00C62A85" w:rsidRPr="00DB3D60" w:rsidRDefault="00C62A85" w:rsidP="00C62A85">
      <w:pPr>
        <w:spacing w:before="160"/>
        <w:ind w:left="993" w:right="-69"/>
        <w:contextualSpacing/>
        <w:jc w:val="both"/>
        <w:rPr>
          <w:rFonts w:ascii="Verdana" w:hAnsi="Verdana"/>
          <w:b/>
          <w:sz w:val="20"/>
        </w:rPr>
      </w:pPr>
    </w:p>
    <w:p w14:paraId="417915EF" w14:textId="77777777" w:rsidR="00C62A85" w:rsidRPr="00DB3D60" w:rsidRDefault="00C62A85" w:rsidP="00C62A85">
      <w:pPr>
        <w:numPr>
          <w:ilvl w:val="0"/>
          <w:numId w:val="23"/>
        </w:numPr>
        <w:tabs>
          <w:tab w:val="num" w:pos="1035"/>
        </w:tabs>
        <w:spacing w:before="160"/>
        <w:ind w:left="1035" w:right="-69"/>
        <w:contextualSpacing/>
        <w:jc w:val="both"/>
        <w:rPr>
          <w:rFonts w:ascii="Verdana" w:hAnsi="Verdana"/>
          <w:sz w:val="20"/>
        </w:rPr>
      </w:pPr>
      <w:r w:rsidRPr="00DB3D60">
        <w:rPr>
          <w:rFonts w:ascii="Verdana" w:hAnsi="Verdana"/>
          <w:sz w:val="20"/>
        </w:rPr>
        <w:t>Le projet de conception comprend la définition par des plans, coupes, élévations et détails les différents éléments de la construction, la nature et les caractéristiques des matériaux ainsi que leur condition de mise en œuvre. Il comprend également l’implantation et l’encombrement de tous les éléments de structure et de tous les éléments techniques avec les tracés de tous les fluides lorsqu’ils sont fournis par les bureaux d’études retenus par le maitre d’ouvrage.</w:t>
      </w:r>
    </w:p>
    <w:p w14:paraId="5D4B37BB" w14:textId="77777777" w:rsidR="00C62A85" w:rsidRPr="00DB3D60" w:rsidRDefault="00C62A85" w:rsidP="00C62A85">
      <w:pPr>
        <w:numPr>
          <w:ilvl w:val="0"/>
          <w:numId w:val="23"/>
        </w:numPr>
        <w:tabs>
          <w:tab w:val="num" w:pos="1035"/>
        </w:tabs>
        <w:spacing w:before="160"/>
        <w:ind w:left="1035" w:right="-69"/>
        <w:contextualSpacing/>
        <w:jc w:val="both"/>
        <w:rPr>
          <w:rFonts w:ascii="Verdana" w:hAnsi="Verdana"/>
          <w:sz w:val="20"/>
        </w:rPr>
      </w:pPr>
      <w:r w:rsidRPr="00DB3D60">
        <w:rPr>
          <w:rFonts w:ascii="Verdana" w:hAnsi="Verdana"/>
          <w:sz w:val="20"/>
        </w:rPr>
        <w:t>Les plans des ouvrages enterrés et des superstructures process sont fournis par le maitre d’ouvrage.</w:t>
      </w:r>
    </w:p>
    <w:p w14:paraId="29A5ECD5" w14:textId="77777777" w:rsidR="00C62A85" w:rsidRPr="00DB3D60" w:rsidRDefault="00C62A85" w:rsidP="00C62A85">
      <w:pPr>
        <w:numPr>
          <w:ilvl w:val="0"/>
          <w:numId w:val="23"/>
        </w:numPr>
        <w:tabs>
          <w:tab w:val="num" w:pos="1035"/>
        </w:tabs>
        <w:spacing w:before="160"/>
        <w:ind w:left="1035" w:right="-69"/>
        <w:contextualSpacing/>
        <w:jc w:val="both"/>
        <w:rPr>
          <w:rFonts w:ascii="Verdana" w:hAnsi="Verdana"/>
          <w:sz w:val="20"/>
        </w:rPr>
      </w:pPr>
      <w:r w:rsidRPr="00DB3D60">
        <w:rPr>
          <w:rFonts w:ascii="Verdana" w:hAnsi="Verdana"/>
          <w:sz w:val="20"/>
        </w:rPr>
        <w:t>Les études de projet décrivent les ouvrages et fourniront les plans de repérage nécessaire à la compréhension du projet.</w:t>
      </w:r>
    </w:p>
    <w:p w14:paraId="5D7B706F" w14:textId="77777777" w:rsidR="00C62A85" w:rsidRPr="00DB3D60" w:rsidRDefault="00C62A85" w:rsidP="00C62A85">
      <w:pPr>
        <w:numPr>
          <w:ilvl w:val="0"/>
          <w:numId w:val="24"/>
        </w:numPr>
        <w:tabs>
          <w:tab w:val="num" w:pos="1035"/>
        </w:tabs>
        <w:spacing w:before="160"/>
        <w:ind w:left="1035" w:right="-69"/>
        <w:contextualSpacing/>
        <w:jc w:val="both"/>
        <w:rPr>
          <w:rFonts w:ascii="Verdana" w:hAnsi="Verdana"/>
          <w:b/>
          <w:smallCaps/>
          <w:sz w:val="20"/>
          <w:u w:val="single"/>
        </w:rPr>
      </w:pPr>
      <w:r w:rsidRPr="00DB3D60">
        <w:rPr>
          <w:rFonts w:ascii="Verdana" w:hAnsi="Verdana"/>
          <w:sz w:val="20"/>
        </w:rPr>
        <w:t xml:space="preserve">Cette mission est formalisée par tous les plans graphiques nécessaires. </w:t>
      </w:r>
    </w:p>
    <w:p w14:paraId="63952FFC" w14:textId="77777777" w:rsidR="00C62A85" w:rsidRDefault="00C62A85" w:rsidP="00C62A85">
      <w:pPr>
        <w:spacing w:before="160"/>
        <w:ind w:right="-69"/>
        <w:contextualSpacing/>
        <w:jc w:val="both"/>
        <w:rPr>
          <w:rFonts w:ascii="Verdana" w:hAnsi="Verdana"/>
          <w:b/>
          <w:smallCaps/>
          <w:sz w:val="20"/>
          <w:u w:val="single"/>
        </w:rPr>
      </w:pPr>
    </w:p>
    <w:p w14:paraId="6D5EB255" w14:textId="77777777" w:rsidR="00C62A85" w:rsidRPr="006E4919" w:rsidRDefault="00C62A85" w:rsidP="00C62A85">
      <w:pPr>
        <w:spacing w:line="254" w:lineRule="auto"/>
        <w:ind w:left="1134" w:right="-142"/>
        <w:jc w:val="both"/>
        <w:rPr>
          <w:rFonts w:ascii="Verdana" w:hAnsi="Verdana" w:cs="Calibri"/>
          <w:sz w:val="20"/>
        </w:rPr>
      </w:pPr>
      <w:r w:rsidRPr="006E4919">
        <w:rPr>
          <w:rFonts w:ascii="Verdana" w:hAnsi="Verdana" w:cs="Calibri"/>
          <w:color w:val="1F262D"/>
          <w:spacing w:val="-1"/>
          <w:w w:val="105"/>
          <w:sz w:val="20"/>
        </w:rPr>
        <w:t>L</w:t>
      </w:r>
      <w:r w:rsidRPr="006E4919">
        <w:rPr>
          <w:rFonts w:ascii="Verdana" w:hAnsi="Verdana" w:cs="Calibri"/>
          <w:color w:val="1F262D"/>
          <w:w w:val="105"/>
          <w:sz w:val="20"/>
        </w:rPr>
        <w:t>e</w:t>
      </w:r>
      <w:r w:rsidRPr="006E4919">
        <w:rPr>
          <w:rFonts w:ascii="Verdana" w:hAnsi="Verdana" w:cs="Calibri"/>
          <w:color w:val="1F262D"/>
          <w:sz w:val="20"/>
        </w:rPr>
        <w:t xml:space="preserve"> </w:t>
      </w:r>
      <w:r w:rsidRPr="006E4919">
        <w:rPr>
          <w:rFonts w:ascii="Verdana" w:hAnsi="Verdana" w:cs="Calibri"/>
          <w:color w:val="1F262D"/>
          <w:spacing w:val="-1"/>
          <w:w w:val="101"/>
          <w:sz w:val="20"/>
        </w:rPr>
        <w:t>proje</w:t>
      </w:r>
      <w:r w:rsidRPr="006E4919">
        <w:rPr>
          <w:rFonts w:ascii="Verdana" w:hAnsi="Verdana" w:cs="Calibri"/>
          <w:color w:val="1F262D"/>
          <w:w w:val="101"/>
          <w:sz w:val="20"/>
        </w:rPr>
        <w:t>t</w:t>
      </w:r>
      <w:r w:rsidRPr="006E4919">
        <w:rPr>
          <w:rFonts w:ascii="Verdana" w:hAnsi="Verdana" w:cs="Calibri"/>
          <w:color w:val="1F262D"/>
          <w:sz w:val="20"/>
        </w:rPr>
        <w:t xml:space="preserve"> </w:t>
      </w:r>
      <w:r w:rsidRPr="006E4919">
        <w:rPr>
          <w:rFonts w:ascii="Verdana" w:hAnsi="Verdana" w:cs="Calibri"/>
          <w:color w:val="494F56"/>
          <w:w w:val="109"/>
          <w:sz w:val="20"/>
        </w:rPr>
        <w:t>c</w:t>
      </w:r>
      <w:r w:rsidRPr="006E4919">
        <w:rPr>
          <w:rFonts w:ascii="Verdana" w:hAnsi="Verdana" w:cs="Calibri"/>
          <w:color w:val="494F56"/>
          <w:spacing w:val="-19"/>
          <w:w w:val="109"/>
          <w:sz w:val="20"/>
        </w:rPr>
        <w:t>o</w:t>
      </w:r>
      <w:r w:rsidRPr="006E4919">
        <w:rPr>
          <w:rFonts w:ascii="Verdana" w:hAnsi="Verdana" w:cs="Calibri"/>
          <w:color w:val="1F262D"/>
          <w:w w:val="105"/>
          <w:sz w:val="20"/>
        </w:rPr>
        <w:t>mpren</w:t>
      </w:r>
      <w:r w:rsidRPr="006E4919">
        <w:rPr>
          <w:rFonts w:ascii="Verdana" w:hAnsi="Verdana" w:cs="Calibri"/>
          <w:color w:val="1F262D"/>
          <w:spacing w:val="-46"/>
          <w:w w:val="105"/>
          <w:sz w:val="20"/>
        </w:rPr>
        <w:t>d</w:t>
      </w:r>
      <w:r w:rsidRPr="006E4919">
        <w:rPr>
          <w:rFonts w:ascii="Verdana" w:hAnsi="Verdana" w:cs="Calibri"/>
          <w:color w:val="494F56"/>
          <w:w w:val="110"/>
          <w:sz w:val="20"/>
        </w:rPr>
        <w:t>,</w:t>
      </w:r>
      <w:r w:rsidRPr="006E4919">
        <w:rPr>
          <w:rFonts w:ascii="Verdana" w:hAnsi="Verdana" w:cs="Calibri"/>
          <w:color w:val="494F56"/>
          <w:sz w:val="20"/>
        </w:rPr>
        <w:t xml:space="preserve"> </w:t>
      </w:r>
      <w:r w:rsidRPr="006E4919">
        <w:rPr>
          <w:rFonts w:ascii="Verdana" w:hAnsi="Verdana" w:cs="Calibri"/>
          <w:color w:val="343B42"/>
          <w:w w:val="104"/>
          <w:sz w:val="20"/>
        </w:rPr>
        <w:t>sans</w:t>
      </w:r>
      <w:r w:rsidRPr="006E4919">
        <w:rPr>
          <w:rFonts w:ascii="Verdana" w:hAnsi="Verdana" w:cs="Calibri"/>
          <w:color w:val="343B42"/>
          <w:sz w:val="20"/>
        </w:rPr>
        <w:t xml:space="preserve"> </w:t>
      </w:r>
      <w:r w:rsidRPr="006E4919">
        <w:rPr>
          <w:rFonts w:ascii="Verdana" w:hAnsi="Verdana" w:cs="Calibri"/>
          <w:color w:val="343B42"/>
          <w:spacing w:val="-1"/>
          <w:w w:val="102"/>
          <w:sz w:val="20"/>
        </w:rPr>
        <w:t>qu</w:t>
      </w:r>
      <w:r w:rsidRPr="006E4919">
        <w:rPr>
          <w:rFonts w:ascii="Verdana" w:hAnsi="Verdana" w:cs="Calibri"/>
          <w:color w:val="343B42"/>
          <w:w w:val="102"/>
          <w:sz w:val="20"/>
        </w:rPr>
        <w:t>e</w:t>
      </w:r>
      <w:r w:rsidRPr="006E4919">
        <w:rPr>
          <w:rFonts w:ascii="Verdana" w:hAnsi="Verdana" w:cs="Calibri"/>
          <w:color w:val="343B42"/>
          <w:sz w:val="20"/>
        </w:rPr>
        <w:t xml:space="preserve"> </w:t>
      </w:r>
      <w:r w:rsidRPr="006E4919">
        <w:rPr>
          <w:rFonts w:ascii="Verdana" w:hAnsi="Verdana" w:cs="Calibri"/>
          <w:color w:val="343B42"/>
          <w:w w:val="103"/>
          <w:sz w:val="20"/>
        </w:rPr>
        <w:t>cette</w:t>
      </w:r>
      <w:r w:rsidRPr="006E4919">
        <w:rPr>
          <w:rFonts w:ascii="Verdana" w:hAnsi="Verdana" w:cs="Calibri"/>
          <w:color w:val="343B42"/>
          <w:sz w:val="20"/>
        </w:rPr>
        <w:t xml:space="preserve"> </w:t>
      </w:r>
      <w:r w:rsidRPr="006E4919">
        <w:rPr>
          <w:rFonts w:ascii="Verdana" w:hAnsi="Verdana" w:cs="Calibri"/>
          <w:color w:val="0C131A"/>
          <w:spacing w:val="-1"/>
          <w:w w:val="103"/>
          <w:sz w:val="20"/>
        </w:rPr>
        <w:t>l</w:t>
      </w:r>
      <w:r w:rsidRPr="006E4919">
        <w:rPr>
          <w:rFonts w:ascii="Verdana" w:hAnsi="Verdana" w:cs="Calibri"/>
          <w:color w:val="0C131A"/>
          <w:spacing w:val="-5"/>
          <w:w w:val="103"/>
          <w:sz w:val="20"/>
        </w:rPr>
        <w:t>i</w:t>
      </w:r>
      <w:r w:rsidRPr="006E4919">
        <w:rPr>
          <w:rFonts w:ascii="Verdana" w:hAnsi="Verdana" w:cs="Calibri"/>
          <w:color w:val="343B42"/>
          <w:w w:val="103"/>
          <w:sz w:val="20"/>
        </w:rPr>
        <w:t>ste</w:t>
      </w:r>
      <w:r w:rsidRPr="006E4919">
        <w:rPr>
          <w:rFonts w:ascii="Verdana" w:hAnsi="Verdana" w:cs="Calibri"/>
          <w:color w:val="343B42"/>
          <w:sz w:val="20"/>
        </w:rPr>
        <w:t xml:space="preserve"> </w:t>
      </w:r>
      <w:r w:rsidRPr="006E4919">
        <w:rPr>
          <w:rFonts w:ascii="Verdana" w:hAnsi="Verdana" w:cs="Calibri"/>
          <w:color w:val="343B42"/>
          <w:w w:val="101"/>
          <w:sz w:val="20"/>
        </w:rPr>
        <w:t>soit</w:t>
      </w:r>
      <w:r w:rsidRPr="006E4919">
        <w:rPr>
          <w:rFonts w:ascii="Verdana" w:hAnsi="Verdana" w:cs="Calibri"/>
          <w:color w:val="343B42"/>
          <w:sz w:val="20"/>
        </w:rPr>
        <w:t xml:space="preserve"> </w:t>
      </w:r>
      <w:r w:rsidRPr="006E4919">
        <w:rPr>
          <w:rFonts w:ascii="Verdana" w:hAnsi="Verdana" w:cs="Calibri"/>
          <w:color w:val="0C131A"/>
          <w:spacing w:val="-2"/>
          <w:w w:val="101"/>
          <w:sz w:val="20"/>
        </w:rPr>
        <w:t>l</w:t>
      </w:r>
      <w:r w:rsidRPr="006E4919">
        <w:rPr>
          <w:rFonts w:ascii="Verdana" w:hAnsi="Verdana" w:cs="Calibri"/>
          <w:color w:val="343B42"/>
          <w:spacing w:val="-1"/>
          <w:w w:val="101"/>
          <w:sz w:val="20"/>
        </w:rPr>
        <w:t>imitative</w:t>
      </w:r>
      <w:r w:rsidRPr="006E4919">
        <w:rPr>
          <w:rFonts w:ascii="Verdana" w:hAnsi="Verdana" w:cs="Calibri"/>
          <w:color w:val="343B42"/>
          <w:w w:val="101"/>
          <w:sz w:val="20"/>
        </w:rPr>
        <w:t>,</w:t>
      </w:r>
      <w:r w:rsidRPr="006E4919">
        <w:rPr>
          <w:rFonts w:ascii="Verdana" w:hAnsi="Verdana" w:cs="Calibri"/>
          <w:color w:val="343B42"/>
          <w:sz w:val="20"/>
        </w:rPr>
        <w:t xml:space="preserve"> </w:t>
      </w:r>
      <w:r w:rsidRPr="006E4919">
        <w:rPr>
          <w:rFonts w:ascii="Verdana" w:hAnsi="Verdana" w:cs="Calibri"/>
          <w:color w:val="343B42"/>
          <w:w w:val="110"/>
          <w:sz w:val="20"/>
        </w:rPr>
        <w:t>s</w:t>
      </w:r>
      <w:r w:rsidRPr="006E4919">
        <w:rPr>
          <w:rFonts w:ascii="Verdana" w:hAnsi="Verdana" w:cs="Calibri"/>
          <w:color w:val="343B42"/>
          <w:spacing w:val="-23"/>
          <w:w w:val="110"/>
          <w:sz w:val="20"/>
        </w:rPr>
        <w:t>e</w:t>
      </w:r>
      <w:r w:rsidRPr="006E4919">
        <w:rPr>
          <w:rFonts w:ascii="Verdana" w:hAnsi="Verdana" w:cs="Calibri"/>
          <w:color w:val="0C131A"/>
          <w:spacing w:val="-6"/>
          <w:w w:val="110"/>
          <w:sz w:val="20"/>
        </w:rPr>
        <w:t>l</w:t>
      </w:r>
      <w:r w:rsidRPr="006E4919">
        <w:rPr>
          <w:rFonts w:ascii="Verdana" w:hAnsi="Verdana" w:cs="Calibri"/>
          <w:color w:val="343B42"/>
          <w:spacing w:val="-1"/>
          <w:w w:val="110"/>
          <w:sz w:val="20"/>
        </w:rPr>
        <w:t>o</w:t>
      </w:r>
      <w:r w:rsidRPr="006E4919">
        <w:rPr>
          <w:rFonts w:ascii="Verdana" w:hAnsi="Verdana" w:cs="Calibri"/>
          <w:color w:val="343B42"/>
          <w:w w:val="110"/>
          <w:sz w:val="20"/>
        </w:rPr>
        <w:t>n</w:t>
      </w:r>
      <w:r w:rsidRPr="006E4919">
        <w:rPr>
          <w:rFonts w:ascii="Verdana" w:hAnsi="Verdana" w:cs="Calibri"/>
          <w:color w:val="343B42"/>
          <w:sz w:val="20"/>
        </w:rPr>
        <w:t xml:space="preserve"> </w:t>
      </w:r>
      <w:r w:rsidRPr="006E4919">
        <w:rPr>
          <w:rFonts w:ascii="Verdana" w:hAnsi="Verdana" w:cs="Calibri"/>
          <w:color w:val="1F262D"/>
          <w:spacing w:val="-2"/>
          <w:w w:val="110"/>
          <w:sz w:val="20"/>
        </w:rPr>
        <w:t>l</w:t>
      </w:r>
      <w:r w:rsidRPr="006E4919">
        <w:rPr>
          <w:rFonts w:ascii="Verdana" w:hAnsi="Verdana" w:cs="Calibri"/>
          <w:color w:val="5B6067"/>
          <w:spacing w:val="4"/>
          <w:w w:val="110"/>
          <w:sz w:val="20"/>
        </w:rPr>
        <w:t>'</w:t>
      </w:r>
      <w:proofErr w:type="spellStart"/>
      <w:r w:rsidR="00AC48D6" w:rsidRPr="006E4919">
        <w:rPr>
          <w:rFonts w:ascii="Verdana" w:hAnsi="Verdana" w:cs="Calibri"/>
          <w:color w:val="1F262D"/>
          <w:spacing w:val="-1"/>
          <w:w w:val="110"/>
          <w:sz w:val="20"/>
        </w:rPr>
        <w:t>importan</w:t>
      </w:r>
      <w:r w:rsidR="00AC48D6">
        <w:rPr>
          <w:rFonts w:ascii="Verdana" w:hAnsi="Verdana" w:cs="Calibri"/>
          <w:color w:val="1F262D"/>
          <w:spacing w:val="-1"/>
          <w:w w:val="110"/>
          <w:sz w:val="20"/>
        </w:rPr>
        <w:t>c</w:t>
      </w:r>
      <w:r w:rsidR="00AC48D6" w:rsidRPr="006E4919">
        <w:rPr>
          <w:rFonts w:ascii="Verdana" w:hAnsi="Verdana" w:cs="Calibri"/>
          <w:color w:val="1F262D"/>
          <w:spacing w:val="-104"/>
          <w:w w:val="110"/>
          <w:sz w:val="20"/>
        </w:rPr>
        <w:t>c</w:t>
      </w:r>
      <w:r w:rsidR="00AC48D6" w:rsidRPr="006E4919">
        <w:rPr>
          <w:rFonts w:ascii="Verdana" w:hAnsi="Verdana" w:cs="Calibri"/>
          <w:color w:val="494F56"/>
          <w:w w:val="109"/>
          <w:sz w:val="20"/>
        </w:rPr>
        <w:t>e</w:t>
      </w:r>
      <w:proofErr w:type="spellEnd"/>
      <w:r w:rsidRPr="006E4919">
        <w:rPr>
          <w:rFonts w:ascii="Verdana" w:hAnsi="Verdana" w:cs="Calibri"/>
          <w:color w:val="494F56"/>
          <w:sz w:val="20"/>
        </w:rPr>
        <w:t xml:space="preserve"> </w:t>
      </w:r>
      <w:r w:rsidRPr="006E4919">
        <w:rPr>
          <w:rFonts w:ascii="Verdana" w:hAnsi="Verdana" w:cs="Calibri"/>
          <w:color w:val="343B42"/>
          <w:spacing w:val="-1"/>
          <w:w w:val="110"/>
          <w:sz w:val="20"/>
        </w:rPr>
        <w:t>d</w:t>
      </w:r>
      <w:r w:rsidRPr="006E4919">
        <w:rPr>
          <w:rFonts w:ascii="Verdana" w:hAnsi="Verdana" w:cs="Calibri"/>
          <w:color w:val="343B42"/>
          <w:w w:val="110"/>
          <w:sz w:val="20"/>
        </w:rPr>
        <w:t>u</w:t>
      </w:r>
      <w:r w:rsidRPr="006E4919">
        <w:rPr>
          <w:rFonts w:ascii="Verdana" w:hAnsi="Verdana" w:cs="Calibri"/>
          <w:color w:val="343B42"/>
          <w:sz w:val="20"/>
        </w:rPr>
        <w:t xml:space="preserve"> </w:t>
      </w:r>
      <w:r w:rsidRPr="006E4919">
        <w:rPr>
          <w:rFonts w:ascii="Verdana" w:hAnsi="Verdana" w:cs="Calibri"/>
          <w:color w:val="343B42"/>
          <w:spacing w:val="-1"/>
          <w:w w:val="101"/>
          <w:sz w:val="20"/>
        </w:rPr>
        <w:t>projet</w:t>
      </w:r>
      <w:r w:rsidRPr="006E4919">
        <w:rPr>
          <w:rFonts w:ascii="Verdana" w:hAnsi="Verdana" w:cs="Calibri"/>
          <w:color w:val="343B42"/>
          <w:w w:val="101"/>
          <w:sz w:val="20"/>
        </w:rPr>
        <w:t>,</w:t>
      </w:r>
      <w:r w:rsidRPr="006E4919">
        <w:rPr>
          <w:rFonts w:ascii="Verdana" w:hAnsi="Verdana" w:cs="Calibri"/>
          <w:color w:val="343B42"/>
          <w:sz w:val="20"/>
        </w:rPr>
        <w:t xml:space="preserve"> </w:t>
      </w:r>
      <w:r w:rsidRPr="006E4919">
        <w:rPr>
          <w:rFonts w:ascii="Verdana" w:hAnsi="Verdana" w:cs="Calibri"/>
          <w:color w:val="343B42"/>
          <w:spacing w:val="-1"/>
          <w:w w:val="104"/>
          <w:sz w:val="20"/>
        </w:rPr>
        <w:t xml:space="preserve">les </w:t>
      </w:r>
      <w:r w:rsidRPr="006E4919">
        <w:rPr>
          <w:rFonts w:ascii="Verdana" w:hAnsi="Verdana" w:cs="Calibri"/>
          <w:color w:val="343B42"/>
          <w:spacing w:val="-4"/>
          <w:w w:val="105"/>
          <w:sz w:val="20"/>
        </w:rPr>
        <w:t>docume</w:t>
      </w:r>
      <w:r w:rsidRPr="006E4919">
        <w:rPr>
          <w:rFonts w:ascii="Verdana" w:hAnsi="Verdana" w:cs="Calibri"/>
          <w:color w:val="0C131A"/>
          <w:spacing w:val="-4"/>
          <w:w w:val="105"/>
          <w:sz w:val="20"/>
        </w:rPr>
        <w:t>n</w:t>
      </w:r>
      <w:r w:rsidRPr="006E4919">
        <w:rPr>
          <w:rFonts w:ascii="Verdana" w:hAnsi="Verdana" w:cs="Calibri"/>
          <w:color w:val="343B42"/>
          <w:spacing w:val="-4"/>
          <w:w w:val="105"/>
          <w:sz w:val="20"/>
        </w:rPr>
        <w:t xml:space="preserve">ts </w:t>
      </w:r>
      <w:r w:rsidRPr="006E4919">
        <w:rPr>
          <w:rFonts w:ascii="Verdana" w:hAnsi="Verdana" w:cs="Calibri"/>
          <w:color w:val="494F56"/>
          <w:spacing w:val="-4"/>
          <w:w w:val="105"/>
          <w:sz w:val="20"/>
        </w:rPr>
        <w:t>su</w:t>
      </w:r>
      <w:r w:rsidRPr="006E4919">
        <w:rPr>
          <w:rFonts w:ascii="Verdana" w:hAnsi="Verdana" w:cs="Calibri"/>
          <w:color w:val="0C131A"/>
          <w:spacing w:val="-4"/>
          <w:w w:val="105"/>
          <w:sz w:val="20"/>
        </w:rPr>
        <w:t>i</w:t>
      </w:r>
      <w:r w:rsidRPr="006E4919">
        <w:rPr>
          <w:rFonts w:ascii="Verdana" w:hAnsi="Verdana" w:cs="Calibri"/>
          <w:color w:val="343B42"/>
          <w:spacing w:val="-4"/>
          <w:w w:val="105"/>
          <w:sz w:val="20"/>
        </w:rPr>
        <w:t>vants :</w:t>
      </w:r>
    </w:p>
    <w:p w14:paraId="64EC5446" w14:textId="77777777" w:rsidR="00C62A85" w:rsidRPr="006E4919" w:rsidRDefault="00C62A85" w:rsidP="00C62A85">
      <w:pPr>
        <w:pStyle w:val="Paragraphedeliste"/>
        <w:widowControl w:val="0"/>
        <w:numPr>
          <w:ilvl w:val="0"/>
          <w:numId w:val="35"/>
        </w:numPr>
        <w:tabs>
          <w:tab w:val="left" w:pos="709"/>
        </w:tabs>
        <w:autoSpaceDE w:val="0"/>
        <w:autoSpaceDN w:val="0"/>
        <w:spacing w:before="9"/>
        <w:ind w:left="1134" w:right="-142" w:firstLine="0"/>
        <w:rPr>
          <w:rFonts w:ascii="Verdana" w:hAnsi="Verdana" w:cs="Calibri"/>
          <w:color w:val="727579"/>
          <w:sz w:val="20"/>
        </w:rPr>
      </w:pPr>
      <w:r w:rsidRPr="006E4919">
        <w:rPr>
          <w:rFonts w:ascii="Verdana" w:hAnsi="Verdana" w:cs="Calibri"/>
          <w:color w:val="1F262D"/>
          <w:w w:val="105"/>
          <w:sz w:val="20"/>
        </w:rPr>
        <w:t xml:space="preserve">Plans </w:t>
      </w:r>
      <w:r w:rsidRPr="006E4919">
        <w:rPr>
          <w:rFonts w:ascii="Verdana" w:hAnsi="Verdana" w:cs="Calibri"/>
          <w:color w:val="343B42"/>
          <w:w w:val="105"/>
          <w:sz w:val="20"/>
        </w:rPr>
        <w:t xml:space="preserve">généraux </w:t>
      </w:r>
      <w:r w:rsidRPr="006E4919">
        <w:rPr>
          <w:rFonts w:ascii="Verdana" w:hAnsi="Verdana" w:cs="Calibri"/>
          <w:color w:val="1F262D"/>
          <w:w w:val="105"/>
          <w:sz w:val="20"/>
        </w:rPr>
        <w:t>(</w:t>
      </w:r>
      <w:r w:rsidRPr="006E4919">
        <w:rPr>
          <w:rFonts w:ascii="Verdana" w:hAnsi="Verdana" w:cs="Calibri"/>
          <w:color w:val="494F56"/>
          <w:w w:val="105"/>
          <w:sz w:val="20"/>
        </w:rPr>
        <w:t>s</w:t>
      </w:r>
      <w:r w:rsidRPr="006E4919">
        <w:rPr>
          <w:rFonts w:ascii="Verdana" w:hAnsi="Verdana" w:cs="Calibri"/>
          <w:color w:val="0C131A"/>
          <w:w w:val="105"/>
          <w:sz w:val="20"/>
        </w:rPr>
        <w:t>i</w:t>
      </w:r>
      <w:r w:rsidRPr="006E4919">
        <w:rPr>
          <w:rFonts w:ascii="Verdana" w:hAnsi="Verdana" w:cs="Calibri"/>
          <w:color w:val="343B42"/>
          <w:w w:val="105"/>
          <w:sz w:val="20"/>
        </w:rPr>
        <w:t xml:space="preserve">tuation, </w:t>
      </w:r>
      <w:r w:rsidRPr="006E4919">
        <w:rPr>
          <w:rFonts w:ascii="Verdana" w:hAnsi="Verdana" w:cs="Calibri"/>
          <w:color w:val="1F262D"/>
          <w:spacing w:val="-3"/>
          <w:w w:val="105"/>
          <w:sz w:val="20"/>
        </w:rPr>
        <w:t>ma</w:t>
      </w:r>
      <w:r w:rsidRPr="006E4919">
        <w:rPr>
          <w:rFonts w:ascii="Verdana" w:hAnsi="Verdana" w:cs="Calibri"/>
          <w:color w:val="494F56"/>
          <w:spacing w:val="-3"/>
          <w:w w:val="105"/>
          <w:sz w:val="20"/>
        </w:rPr>
        <w:t xml:space="preserve">sse, </w:t>
      </w:r>
      <w:r w:rsidRPr="006E4919">
        <w:rPr>
          <w:rFonts w:ascii="Verdana" w:hAnsi="Verdana" w:cs="Calibri"/>
          <w:color w:val="1F262D"/>
          <w:spacing w:val="-9"/>
          <w:w w:val="105"/>
          <w:sz w:val="20"/>
        </w:rPr>
        <w:t>r</w:t>
      </w:r>
      <w:r w:rsidRPr="006E4919">
        <w:rPr>
          <w:rFonts w:ascii="Verdana" w:hAnsi="Verdana" w:cs="Calibri"/>
          <w:color w:val="494F56"/>
          <w:spacing w:val="-9"/>
          <w:w w:val="105"/>
          <w:sz w:val="20"/>
        </w:rPr>
        <w:t>ésea</w:t>
      </w:r>
      <w:r w:rsidRPr="006E4919">
        <w:rPr>
          <w:rFonts w:ascii="Verdana" w:hAnsi="Verdana" w:cs="Calibri"/>
          <w:color w:val="1F262D"/>
          <w:spacing w:val="-9"/>
          <w:w w:val="105"/>
          <w:sz w:val="20"/>
        </w:rPr>
        <w:t>u</w:t>
      </w:r>
      <w:r w:rsidRPr="006E4919">
        <w:rPr>
          <w:rFonts w:ascii="Verdana" w:hAnsi="Verdana" w:cs="Calibri"/>
          <w:color w:val="494F56"/>
          <w:spacing w:val="-9"/>
          <w:w w:val="105"/>
          <w:sz w:val="20"/>
        </w:rPr>
        <w:t xml:space="preserve">x </w:t>
      </w:r>
      <w:r w:rsidRPr="006E4919">
        <w:rPr>
          <w:rFonts w:ascii="Verdana" w:hAnsi="Verdana" w:cs="Calibri"/>
          <w:color w:val="343B42"/>
          <w:w w:val="105"/>
          <w:sz w:val="20"/>
        </w:rPr>
        <w:t>extér</w:t>
      </w:r>
      <w:r w:rsidRPr="006E4919">
        <w:rPr>
          <w:rFonts w:ascii="Verdana" w:hAnsi="Verdana" w:cs="Calibri"/>
          <w:color w:val="0C131A"/>
          <w:w w:val="105"/>
          <w:sz w:val="20"/>
        </w:rPr>
        <w:t>i</w:t>
      </w:r>
      <w:r w:rsidRPr="006E4919">
        <w:rPr>
          <w:rFonts w:ascii="Verdana" w:hAnsi="Verdana" w:cs="Calibri"/>
          <w:color w:val="494F56"/>
          <w:w w:val="105"/>
          <w:sz w:val="20"/>
        </w:rPr>
        <w:t>eu</w:t>
      </w:r>
      <w:r w:rsidRPr="006E4919">
        <w:rPr>
          <w:rFonts w:ascii="Verdana" w:hAnsi="Verdana" w:cs="Calibri"/>
          <w:color w:val="1F262D"/>
          <w:w w:val="105"/>
          <w:sz w:val="20"/>
        </w:rPr>
        <w:t>rs</w:t>
      </w:r>
      <w:r w:rsidRPr="006E4919">
        <w:rPr>
          <w:rFonts w:ascii="Verdana" w:hAnsi="Verdana" w:cs="Calibri"/>
          <w:color w:val="1F262D"/>
          <w:spacing w:val="-46"/>
          <w:w w:val="105"/>
          <w:sz w:val="20"/>
        </w:rPr>
        <w:t xml:space="preserve"> </w:t>
      </w:r>
      <w:r w:rsidRPr="006E4919">
        <w:rPr>
          <w:rFonts w:ascii="Verdana" w:hAnsi="Verdana" w:cs="Calibri"/>
          <w:color w:val="343B42"/>
          <w:spacing w:val="-4"/>
          <w:w w:val="105"/>
          <w:sz w:val="20"/>
        </w:rPr>
        <w:t>..</w:t>
      </w:r>
      <w:r w:rsidRPr="006E4919">
        <w:rPr>
          <w:rFonts w:ascii="Verdana" w:hAnsi="Verdana" w:cs="Calibri"/>
          <w:color w:val="0C131A"/>
          <w:spacing w:val="-4"/>
          <w:w w:val="105"/>
          <w:sz w:val="20"/>
        </w:rPr>
        <w:t>.</w:t>
      </w:r>
      <w:r w:rsidRPr="006E4919">
        <w:rPr>
          <w:rFonts w:ascii="Verdana" w:hAnsi="Verdana" w:cs="Calibri"/>
          <w:color w:val="343B42"/>
          <w:spacing w:val="-4"/>
          <w:w w:val="105"/>
          <w:sz w:val="20"/>
        </w:rPr>
        <w:t>),</w:t>
      </w:r>
    </w:p>
    <w:p w14:paraId="5969E2C3" w14:textId="77777777" w:rsidR="00C62A85" w:rsidRPr="006E4919" w:rsidRDefault="00C62A85" w:rsidP="00C62A85">
      <w:pPr>
        <w:pStyle w:val="Paragraphedeliste"/>
        <w:widowControl w:val="0"/>
        <w:numPr>
          <w:ilvl w:val="0"/>
          <w:numId w:val="34"/>
        </w:numPr>
        <w:tabs>
          <w:tab w:val="left" w:pos="709"/>
        </w:tabs>
        <w:autoSpaceDE w:val="0"/>
        <w:autoSpaceDN w:val="0"/>
        <w:spacing w:before="9"/>
        <w:ind w:left="1134" w:right="-142" w:firstLine="0"/>
        <w:rPr>
          <w:rFonts w:ascii="Verdana" w:hAnsi="Verdana" w:cs="Calibri"/>
          <w:color w:val="727579"/>
          <w:sz w:val="20"/>
        </w:rPr>
      </w:pPr>
      <w:r w:rsidRPr="006E4919">
        <w:rPr>
          <w:rFonts w:ascii="Verdana" w:hAnsi="Verdana" w:cs="Calibri"/>
          <w:color w:val="2B333B"/>
          <w:sz w:val="20"/>
        </w:rPr>
        <w:t xml:space="preserve">Plans d'exécution </w:t>
      </w:r>
      <w:r w:rsidRPr="006E4919">
        <w:rPr>
          <w:rFonts w:ascii="Verdana" w:hAnsi="Verdana" w:cs="Calibri"/>
          <w:color w:val="3B4249"/>
          <w:spacing w:val="2"/>
          <w:sz w:val="20"/>
        </w:rPr>
        <w:t>co</w:t>
      </w:r>
      <w:r w:rsidRPr="006E4919">
        <w:rPr>
          <w:rFonts w:ascii="Verdana" w:hAnsi="Verdana" w:cs="Calibri"/>
          <w:color w:val="1C232B"/>
          <w:spacing w:val="2"/>
          <w:sz w:val="20"/>
        </w:rPr>
        <w:t>mpr</w:t>
      </w:r>
      <w:r w:rsidRPr="006E4919">
        <w:rPr>
          <w:rFonts w:ascii="Verdana" w:hAnsi="Verdana" w:cs="Calibri"/>
          <w:color w:val="3B4249"/>
          <w:spacing w:val="2"/>
          <w:sz w:val="20"/>
        </w:rPr>
        <w:t>e</w:t>
      </w:r>
      <w:r w:rsidRPr="006E4919">
        <w:rPr>
          <w:rFonts w:ascii="Verdana" w:hAnsi="Verdana" w:cs="Calibri"/>
          <w:color w:val="1C232B"/>
          <w:spacing w:val="2"/>
          <w:sz w:val="20"/>
        </w:rPr>
        <w:t>n</w:t>
      </w:r>
      <w:r w:rsidRPr="006E4919">
        <w:rPr>
          <w:rFonts w:ascii="Verdana" w:hAnsi="Verdana" w:cs="Calibri"/>
          <w:color w:val="3B4249"/>
          <w:spacing w:val="2"/>
          <w:sz w:val="20"/>
        </w:rPr>
        <w:t>an</w:t>
      </w:r>
      <w:r w:rsidRPr="006E4919">
        <w:rPr>
          <w:rFonts w:ascii="Verdana" w:hAnsi="Verdana" w:cs="Calibri"/>
          <w:color w:val="1C232B"/>
          <w:spacing w:val="2"/>
          <w:sz w:val="20"/>
        </w:rPr>
        <w:t xml:space="preserve">t </w:t>
      </w:r>
      <w:r w:rsidRPr="006E4919">
        <w:rPr>
          <w:rFonts w:ascii="Verdana" w:hAnsi="Verdana" w:cs="Calibri"/>
          <w:color w:val="1C232B"/>
          <w:sz w:val="20"/>
        </w:rPr>
        <w:t>l</w:t>
      </w:r>
      <w:r w:rsidRPr="006E4919">
        <w:rPr>
          <w:rFonts w:ascii="Verdana" w:hAnsi="Verdana" w:cs="Calibri"/>
          <w:color w:val="3B4249"/>
          <w:sz w:val="20"/>
        </w:rPr>
        <w:t xml:space="preserve">es </w:t>
      </w:r>
      <w:r w:rsidRPr="006E4919">
        <w:rPr>
          <w:rFonts w:ascii="Verdana" w:hAnsi="Verdana" w:cs="Calibri"/>
          <w:color w:val="1C232B"/>
          <w:sz w:val="20"/>
        </w:rPr>
        <w:t>pl</w:t>
      </w:r>
      <w:r w:rsidRPr="006E4919">
        <w:rPr>
          <w:rFonts w:ascii="Verdana" w:hAnsi="Verdana" w:cs="Calibri"/>
          <w:color w:val="3B4249"/>
          <w:sz w:val="20"/>
        </w:rPr>
        <w:t>a</w:t>
      </w:r>
      <w:r w:rsidRPr="006E4919">
        <w:rPr>
          <w:rFonts w:ascii="Verdana" w:hAnsi="Verdana" w:cs="Calibri"/>
          <w:color w:val="1C232B"/>
          <w:sz w:val="20"/>
        </w:rPr>
        <w:t>n</w:t>
      </w:r>
      <w:r w:rsidRPr="006E4919">
        <w:rPr>
          <w:rFonts w:ascii="Verdana" w:hAnsi="Verdana" w:cs="Calibri"/>
          <w:color w:val="3B4249"/>
          <w:sz w:val="20"/>
        </w:rPr>
        <w:t xml:space="preserve">s </w:t>
      </w:r>
      <w:r w:rsidRPr="006E4919">
        <w:rPr>
          <w:rFonts w:ascii="Verdana" w:hAnsi="Verdana" w:cs="Calibri"/>
          <w:color w:val="2B333B"/>
          <w:sz w:val="20"/>
        </w:rPr>
        <w:t xml:space="preserve">d'étage </w:t>
      </w:r>
      <w:r w:rsidRPr="006E4919">
        <w:rPr>
          <w:rFonts w:ascii="Verdana" w:hAnsi="Verdana" w:cs="Calibri"/>
          <w:color w:val="3B4249"/>
          <w:sz w:val="20"/>
        </w:rPr>
        <w:t xml:space="preserve">et de </w:t>
      </w:r>
      <w:r w:rsidRPr="006E4919">
        <w:rPr>
          <w:rFonts w:ascii="Verdana" w:hAnsi="Verdana" w:cs="Calibri"/>
          <w:color w:val="3B4249"/>
          <w:spacing w:val="-6"/>
          <w:sz w:val="20"/>
        </w:rPr>
        <w:t>so</w:t>
      </w:r>
      <w:r w:rsidRPr="006E4919">
        <w:rPr>
          <w:rFonts w:ascii="Verdana" w:hAnsi="Verdana" w:cs="Calibri"/>
          <w:color w:val="1C232B"/>
          <w:spacing w:val="-6"/>
          <w:sz w:val="20"/>
        </w:rPr>
        <w:t>u</w:t>
      </w:r>
      <w:r w:rsidRPr="006E4919">
        <w:rPr>
          <w:rFonts w:ascii="Verdana" w:hAnsi="Verdana" w:cs="Calibri"/>
          <w:color w:val="3B4249"/>
          <w:spacing w:val="-6"/>
          <w:sz w:val="20"/>
        </w:rPr>
        <w:t>s-so</w:t>
      </w:r>
      <w:r w:rsidRPr="006E4919">
        <w:rPr>
          <w:rFonts w:ascii="Verdana" w:hAnsi="Verdana" w:cs="Calibri"/>
          <w:color w:val="1C232B"/>
          <w:spacing w:val="-6"/>
          <w:sz w:val="20"/>
        </w:rPr>
        <w:t>l</w:t>
      </w:r>
      <w:r w:rsidRPr="006E4919">
        <w:rPr>
          <w:rFonts w:ascii="Verdana" w:hAnsi="Verdana" w:cs="Calibri"/>
          <w:color w:val="3B4249"/>
          <w:spacing w:val="-6"/>
          <w:sz w:val="20"/>
        </w:rPr>
        <w:t xml:space="preserve">, </w:t>
      </w:r>
      <w:r w:rsidRPr="006E4919">
        <w:rPr>
          <w:rFonts w:ascii="Verdana" w:hAnsi="Verdana" w:cs="Calibri"/>
          <w:color w:val="2B333B"/>
          <w:sz w:val="20"/>
        </w:rPr>
        <w:t xml:space="preserve">les </w:t>
      </w:r>
      <w:r w:rsidRPr="006E4919">
        <w:rPr>
          <w:rFonts w:ascii="Verdana" w:hAnsi="Verdana" w:cs="Calibri"/>
          <w:color w:val="3B4249"/>
          <w:sz w:val="20"/>
        </w:rPr>
        <w:t>co</w:t>
      </w:r>
      <w:r w:rsidRPr="006E4919">
        <w:rPr>
          <w:rFonts w:ascii="Verdana" w:hAnsi="Verdana" w:cs="Calibri"/>
          <w:color w:val="1C232B"/>
          <w:sz w:val="20"/>
        </w:rPr>
        <w:t>up</w:t>
      </w:r>
      <w:r w:rsidRPr="006E4919">
        <w:rPr>
          <w:rFonts w:ascii="Verdana" w:hAnsi="Verdana" w:cs="Calibri"/>
          <w:color w:val="3B4249"/>
          <w:sz w:val="20"/>
        </w:rPr>
        <w:t>es e</w:t>
      </w:r>
      <w:r w:rsidRPr="006E4919">
        <w:rPr>
          <w:rFonts w:ascii="Verdana" w:hAnsi="Verdana" w:cs="Calibri"/>
          <w:color w:val="1C232B"/>
          <w:sz w:val="20"/>
        </w:rPr>
        <w:t xml:space="preserve">t </w:t>
      </w:r>
      <w:r w:rsidRPr="006E4919">
        <w:rPr>
          <w:rFonts w:ascii="Verdana" w:hAnsi="Verdana" w:cs="Calibri"/>
          <w:color w:val="1C232B"/>
          <w:spacing w:val="-3"/>
          <w:sz w:val="20"/>
        </w:rPr>
        <w:t>l</w:t>
      </w:r>
      <w:r w:rsidRPr="006E4919">
        <w:rPr>
          <w:rFonts w:ascii="Verdana" w:hAnsi="Verdana" w:cs="Calibri"/>
          <w:color w:val="3B4249"/>
          <w:spacing w:val="-3"/>
          <w:sz w:val="20"/>
        </w:rPr>
        <w:t>es</w:t>
      </w:r>
      <w:r w:rsidRPr="006E4919">
        <w:rPr>
          <w:rFonts w:ascii="Verdana" w:hAnsi="Verdana" w:cs="Calibri"/>
          <w:color w:val="1C232B"/>
          <w:spacing w:val="-3"/>
          <w:sz w:val="20"/>
        </w:rPr>
        <w:t xml:space="preserve"> </w:t>
      </w:r>
      <w:r w:rsidRPr="006E4919">
        <w:rPr>
          <w:rFonts w:ascii="Verdana" w:hAnsi="Verdana" w:cs="Calibri"/>
          <w:color w:val="1C232B"/>
          <w:spacing w:val="-1"/>
          <w:w w:val="109"/>
          <w:sz w:val="20"/>
        </w:rPr>
        <w:t>faça</w:t>
      </w:r>
      <w:r w:rsidRPr="006E4919">
        <w:rPr>
          <w:rFonts w:ascii="Verdana" w:hAnsi="Verdana" w:cs="Calibri"/>
          <w:color w:val="1C232B"/>
          <w:spacing w:val="-17"/>
          <w:w w:val="109"/>
          <w:sz w:val="20"/>
        </w:rPr>
        <w:t>d</w:t>
      </w:r>
      <w:r w:rsidRPr="006E4919">
        <w:rPr>
          <w:rFonts w:ascii="Verdana" w:hAnsi="Verdana" w:cs="Calibri"/>
          <w:color w:val="3B4249"/>
          <w:spacing w:val="-1"/>
          <w:w w:val="108"/>
          <w:sz w:val="20"/>
        </w:rPr>
        <w:t>e</w:t>
      </w:r>
      <w:r w:rsidRPr="006E4919">
        <w:rPr>
          <w:rFonts w:ascii="Verdana" w:hAnsi="Verdana" w:cs="Calibri"/>
          <w:color w:val="3B4249"/>
          <w:w w:val="108"/>
          <w:sz w:val="20"/>
        </w:rPr>
        <w:t>s</w:t>
      </w:r>
      <w:r w:rsidRPr="006E4919">
        <w:rPr>
          <w:rFonts w:ascii="Verdana" w:hAnsi="Verdana" w:cs="Calibri"/>
          <w:color w:val="3B4249"/>
          <w:spacing w:val="26"/>
          <w:sz w:val="20"/>
        </w:rPr>
        <w:t xml:space="preserve"> </w:t>
      </w:r>
      <w:r w:rsidRPr="006E4919">
        <w:rPr>
          <w:rFonts w:ascii="Verdana" w:hAnsi="Verdana" w:cs="Calibri"/>
          <w:color w:val="2B333B"/>
          <w:w w:val="109"/>
          <w:sz w:val="20"/>
        </w:rPr>
        <w:t>à</w:t>
      </w:r>
      <w:r w:rsidRPr="006E4919">
        <w:rPr>
          <w:rFonts w:ascii="Verdana" w:hAnsi="Verdana" w:cs="Calibri"/>
          <w:color w:val="2B333B"/>
          <w:spacing w:val="21"/>
          <w:sz w:val="20"/>
        </w:rPr>
        <w:t xml:space="preserve"> </w:t>
      </w:r>
      <w:r w:rsidRPr="006E4919">
        <w:rPr>
          <w:rFonts w:ascii="Verdana" w:hAnsi="Verdana" w:cs="Calibri"/>
          <w:color w:val="1C232B"/>
          <w:spacing w:val="-1"/>
          <w:w w:val="109"/>
          <w:sz w:val="20"/>
        </w:rPr>
        <w:t>l</w:t>
      </w:r>
      <w:r w:rsidRPr="006E4919">
        <w:rPr>
          <w:rFonts w:ascii="Verdana" w:hAnsi="Verdana" w:cs="Calibri"/>
          <w:color w:val="1C232B"/>
          <w:spacing w:val="-7"/>
          <w:w w:val="109"/>
          <w:sz w:val="20"/>
        </w:rPr>
        <w:t>'</w:t>
      </w:r>
      <w:r w:rsidRPr="006E4919">
        <w:rPr>
          <w:rFonts w:ascii="Verdana" w:hAnsi="Verdana" w:cs="Calibri"/>
          <w:color w:val="3B4249"/>
          <w:spacing w:val="-1"/>
          <w:w w:val="109"/>
          <w:sz w:val="20"/>
        </w:rPr>
        <w:t>é</w:t>
      </w:r>
      <w:r w:rsidRPr="006E4919">
        <w:rPr>
          <w:rFonts w:ascii="Verdana" w:hAnsi="Verdana" w:cs="Calibri"/>
          <w:color w:val="3B4249"/>
          <w:spacing w:val="-8"/>
          <w:w w:val="109"/>
          <w:sz w:val="20"/>
        </w:rPr>
        <w:t>c</w:t>
      </w:r>
      <w:r w:rsidRPr="006E4919">
        <w:rPr>
          <w:rFonts w:ascii="Verdana" w:hAnsi="Verdana" w:cs="Calibri"/>
          <w:color w:val="1C232B"/>
          <w:spacing w:val="-5"/>
          <w:w w:val="109"/>
          <w:sz w:val="20"/>
        </w:rPr>
        <w:t>h</w:t>
      </w:r>
      <w:r w:rsidRPr="006E4919">
        <w:rPr>
          <w:rFonts w:ascii="Verdana" w:hAnsi="Verdana" w:cs="Calibri"/>
          <w:color w:val="3B4249"/>
          <w:spacing w:val="-3"/>
          <w:w w:val="109"/>
          <w:sz w:val="20"/>
        </w:rPr>
        <w:t>e</w:t>
      </w:r>
      <w:r w:rsidRPr="006E4919">
        <w:rPr>
          <w:rFonts w:ascii="Verdana" w:hAnsi="Verdana" w:cs="Calibri"/>
          <w:color w:val="1C232B"/>
          <w:spacing w:val="-1"/>
          <w:w w:val="109"/>
          <w:sz w:val="20"/>
        </w:rPr>
        <w:t>l</w:t>
      </w:r>
      <w:r w:rsidRPr="006E4919">
        <w:rPr>
          <w:rFonts w:ascii="Verdana" w:hAnsi="Verdana" w:cs="Calibri"/>
          <w:color w:val="1C232B"/>
          <w:spacing w:val="-7"/>
          <w:w w:val="109"/>
          <w:sz w:val="20"/>
        </w:rPr>
        <w:t>l</w:t>
      </w:r>
      <w:r w:rsidRPr="006E4919">
        <w:rPr>
          <w:rFonts w:ascii="Verdana" w:hAnsi="Verdana" w:cs="Calibri"/>
          <w:color w:val="3B4249"/>
          <w:w w:val="109"/>
          <w:sz w:val="20"/>
        </w:rPr>
        <w:t>e</w:t>
      </w:r>
      <w:r w:rsidRPr="006E4919">
        <w:rPr>
          <w:rFonts w:ascii="Verdana" w:hAnsi="Verdana" w:cs="Calibri"/>
          <w:color w:val="3B4249"/>
          <w:spacing w:val="-27"/>
          <w:sz w:val="20"/>
        </w:rPr>
        <w:t xml:space="preserve"> </w:t>
      </w:r>
      <w:r w:rsidRPr="006E4919">
        <w:rPr>
          <w:rFonts w:ascii="Verdana" w:hAnsi="Verdana" w:cs="Calibri"/>
          <w:color w:val="1C232B"/>
          <w:spacing w:val="-2"/>
          <w:w w:val="109"/>
          <w:sz w:val="20"/>
        </w:rPr>
        <w:t>1</w:t>
      </w:r>
      <w:r w:rsidRPr="006E4919">
        <w:rPr>
          <w:rFonts w:ascii="Verdana" w:hAnsi="Verdana" w:cs="Calibri"/>
          <w:color w:val="3B4249"/>
          <w:spacing w:val="-1"/>
          <w:w w:val="109"/>
          <w:sz w:val="20"/>
        </w:rPr>
        <w:t>/</w:t>
      </w:r>
      <w:r w:rsidRPr="006E4919">
        <w:rPr>
          <w:rFonts w:ascii="Verdana" w:hAnsi="Verdana" w:cs="Calibri"/>
          <w:color w:val="3B4249"/>
          <w:spacing w:val="-42"/>
          <w:w w:val="109"/>
          <w:sz w:val="20"/>
        </w:rPr>
        <w:t>50</w:t>
      </w:r>
      <w:r w:rsidRPr="006E4919">
        <w:rPr>
          <w:rFonts w:ascii="Verdana" w:hAnsi="Verdana" w:cs="Calibri"/>
          <w:color w:val="565B62"/>
          <w:spacing w:val="21"/>
          <w:sz w:val="20"/>
        </w:rPr>
        <w:t xml:space="preserve">° </w:t>
      </w:r>
      <w:r w:rsidRPr="006E4919">
        <w:rPr>
          <w:rFonts w:ascii="Verdana" w:hAnsi="Verdana" w:cs="Calibri"/>
          <w:color w:val="2B333B"/>
          <w:spacing w:val="-1"/>
          <w:w w:val="107"/>
          <w:sz w:val="20"/>
        </w:rPr>
        <w:t>ains</w:t>
      </w:r>
      <w:r w:rsidRPr="006E4919">
        <w:rPr>
          <w:rFonts w:ascii="Verdana" w:hAnsi="Verdana" w:cs="Calibri"/>
          <w:color w:val="2B333B"/>
          <w:w w:val="107"/>
          <w:sz w:val="20"/>
        </w:rPr>
        <w:t>i</w:t>
      </w:r>
      <w:r w:rsidRPr="006E4919">
        <w:rPr>
          <w:rFonts w:ascii="Verdana" w:hAnsi="Verdana" w:cs="Calibri"/>
          <w:color w:val="2B333B"/>
          <w:spacing w:val="24"/>
          <w:sz w:val="20"/>
        </w:rPr>
        <w:t xml:space="preserve"> </w:t>
      </w:r>
      <w:r w:rsidRPr="006E4919">
        <w:rPr>
          <w:rFonts w:ascii="Verdana" w:hAnsi="Verdana" w:cs="Calibri"/>
          <w:color w:val="1C232B"/>
          <w:spacing w:val="-1"/>
          <w:w w:val="107"/>
          <w:sz w:val="20"/>
        </w:rPr>
        <w:t>q</w:t>
      </w:r>
      <w:r w:rsidRPr="006E4919">
        <w:rPr>
          <w:rFonts w:ascii="Verdana" w:hAnsi="Verdana" w:cs="Calibri"/>
          <w:color w:val="1C232B"/>
          <w:spacing w:val="-3"/>
          <w:w w:val="107"/>
          <w:sz w:val="20"/>
        </w:rPr>
        <w:t>u</w:t>
      </w:r>
      <w:r w:rsidRPr="006E4919">
        <w:rPr>
          <w:rFonts w:ascii="Verdana" w:hAnsi="Verdana" w:cs="Calibri"/>
          <w:color w:val="3B4249"/>
          <w:w w:val="108"/>
          <w:sz w:val="20"/>
        </w:rPr>
        <w:t>e</w:t>
      </w:r>
      <w:r w:rsidRPr="006E4919">
        <w:rPr>
          <w:rFonts w:ascii="Verdana" w:hAnsi="Verdana" w:cs="Calibri"/>
          <w:color w:val="3B4249"/>
          <w:spacing w:val="20"/>
          <w:sz w:val="20"/>
        </w:rPr>
        <w:t xml:space="preserve"> </w:t>
      </w:r>
      <w:r w:rsidRPr="006E4919">
        <w:rPr>
          <w:rFonts w:ascii="Verdana" w:hAnsi="Verdana" w:cs="Calibri"/>
          <w:color w:val="2B333B"/>
          <w:spacing w:val="-1"/>
          <w:w w:val="108"/>
          <w:sz w:val="20"/>
        </w:rPr>
        <w:t>tou</w:t>
      </w:r>
      <w:r w:rsidRPr="006E4919">
        <w:rPr>
          <w:rFonts w:ascii="Verdana" w:hAnsi="Verdana" w:cs="Calibri"/>
          <w:color w:val="2B333B"/>
          <w:w w:val="108"/>
          <w:sz w:val="20"/>
        </w:rPr>
        <w:t>t</w:t>
      </w:r>
      <w:r w:rsidRPr="006E4919">
        <w:rPr>
          <w:rFonts w:ascii="Verdana" w:hAnsi="Verdana" w:cs="Calibri"/>
          <w:color w:val="2B333B"/>
          <w:sz w:val="20"/>
        </w:rPr>
        <w:t xml:space="preserve"> </w:t>
      </w:r>
      <w:r w:rsidRPr="006E4919">
        <w:rPr>
          <w:rFonts w:ascii="Verdana" w:hAnsi="Verdana" w:cs="Calibri"/>
          <w:color w:val="2B333B"/>
          <w:spacing w:val="-1"/>
          <w:w w:val="108"/>
          <w:sz w:val="20"/>
        </w:rPr>
        <w:t>déta</w:t>
      </w:r>
      <w:r w:rsidRPr="006E4919">
        <w:rPr>
          <w:rFonts w:ascii="Verdana" w:hAnsi="Verdana" w:cs="Calibri"/>
          <w:color w:val="2B333B"/>
          <w:spacing w:val="-26"/>
          <w:w w:val="108"/>
          <w:sz w:val="20"/>
        </w:rPr>
        <w:t>i</w:t>
      </w:r>
      <w:r w:rsidRPr="006E4919">
        <w:rPr>
          <w:rFonts w:ascii="Verdana" w:hAnsi="Verdana" w:cs="Calibri"/>
          <w:color w:val="080C15"/>
          <w:w w:val="108"/>
          <w:sz w:val="20"/>
        </w:rPr>
        <w:t>l</w:t>
      </w:r>
      <w:r w:rsidRPr="006E4919">
        <w:rPr>
          <w:rFonts w:ascii="Verdana" w:hAnsi="Verdana" w:cs="Calibri"/>
          <w:color w:val="080C15"/>
          <w:sz w:val="20"/>
        </w:rPr>
        <w:t xml:space="preserve"> </w:t>
      </w:r>
      <w:r w:rsidRPr="006E4919">
        <w:rPr>
          <w:rFonts w:ascii="Verdana" w:hAnsi="Verdana" w:cs="Calibri"/>
          <w:color w:val="3B4249"/>
          <w:w w:val="108"/>
          <w:sz w:val="20"/>
        </w:rPr>
        <w:t>à</w:t>
      </w:r>
      <w:r w:rsidRPr="006E4919">
        <w:rPr>
          <w:rFonts w:ascii="Verdana" w:hAnsi="Verdana" w:cs="Calibri"/>
          <w:color w:val="3B4249"/>
          <w:sz w:val="20"/>
        </w:rPr>
        <w:t xml:space="preserve"> </w:t>
      </w:r>
      <w:r w:rsidRPr="006E4919">
        <w:rPr>
          <w:rFonts w:ascii="Verdana" w:hAnsi="Verdana" w:cs="Calibri"/>
          <w:color w:val="080C15"/>
          <w:spacing w:val="1"/>
          <w:w w:val="108"/>
          <w:sz w:val="20"/>
        </w:rPr>
        <w:t>l</w:t>
      </w:r>
      <w:r w:rsidRPr="006E4919">
        <w:rPr>
          <w:rFonts w:ascii="Verdana" w:hAnsi="Verdana" w:cs="Calibri"/>
          <w:color w:val="3B4249"/>
          <w:spacing w:val="-1"/>
          <w:w w:val="108"/>
          <w:sz w:val="20"/>
        </w:rPr>
        <w:t>'é</w:t>
      </w:r>
      <w:r w:rsidRPr="006E4919">
        <w:rPr>
          <w:rFonts w:ascii="Verdana" w:hAnsi="Verdana" w:cs="Calibri"/>
          <w:color w:val="3B4249"/>
          <w:spacing w:val="-6"/>
          <w:w w:val="108"/>
          <w:sz w:val="20"/>
        </w:rPr>
        <w:t>c</w:t>
      </w:r>
      <w:r w:rsidRPr="006E4919">
        <w:rPr>
          <w:rFonts w:ascii="Verdana" w:hAnsi="Verdana" w:cs="Calibri"/>
          <w:color w:val="1C232B"/>
          <w:spacing w:val="-1"/>
          <w:w w:val="108"/>
          <w:sz w:val="20"/>
        </w:rPr>
        <w:t>hell</w:t>
      </w:r>
      <w:r w:rsidRPr="006E4919">
        <w:rPr>
          <w:rFonts w:ascii="Verdana" w:hAnsi="Verdana" w:cs="Calibri"/>
          <w:color w:val="1C232B"/>
          <w:w w:val="108"/>
          <w:sz w:val="20"/>
        </w:rPr>
        <w:t>e</w:t>
      </w:r>
      <w:r w:rsidRPr="006E4919">
        <w:rPr>
          <w:rFonts w:ascii="Verdana" w:hAnsi="Verdana" w:cs="Calibri"/>
          <w:color w:val="1C232B"/>
          <w:spacing w:val="25"/>
          <w:sz w:val="20"/>
        </w:rPr>
        <w:t xml:space="preserve"> </w:t>
      </w:r>
      <w:r w:rsidRPr="006E4919">
        <w:rPr>
          <w:rFonts w:ascii="Verdana" w:hAnsi="Verdana" w:cs="Calibri"/>
          <w:color w:val="1C232B"/>
          <w:spacing w:val="-8"/>
          <w:w w:val="108"/>
          <w:sz w:val="20"/>
        </w:rPr>
        <w:t>1</w:t>
      </w:r>
      <w:r w:rsidRPr="006E4919">
        <w:rPr>
          <w:rFonts w:ascii="Verdana" w:hAnsi="Verdana" w:cs="Calibri"/>
          <w:color w:val="3B4249"/>
          <w:spacing w:val="-1"/>
          <w:w w:val="108"/>
          <w:sz w:val="20"/>
        </w:rPr>
        <w:t>/</w:t>
      </w:r>
      <w:r w:rsidRPr="006E4919">
        <w:rPr>
          <w:rFonts w:ascii="Verdana" w:hAnsi="Verdana" w:cs="Calibri"/>
          <w:color w:val="3B4249"/>
          <w:sz w:val="20"/>
        </w:rPr>
        <w:t xml:space="preserve">20° nécessaire à </w:t>
      </w:r>
      <w:r w:rsidRPr="006E4919">
        <w:rPr>
          <w:rFonts w:ascii="Verdana" w:hAnsi="Verdana" w:cs="Calibri"/>
          <w:color w:val="1C232B"/>
          <w:w w:val="71"/>
          <w:sz w:val="20"/>
        </w:rPr>
        <w:t xml:space="preserve">la </w:t>
      </w:r>
      <w:r w:rsidRPr="006E4919">
        <w:rPr>
          <w:rFonts w:ascii="Verdana" w:hAnsi="Verdana" w:cs="Calibri"/>
          <w:color w:val="1C232B"/>
          <w:sz w:val="20"/>
        </w:rPr>
        <w:t>de</w:t>
      </w:r>
      <w:r w:rsidRPr="006E4919">
        <w:rPr>
          <w:rFonts w:ascii="Verdana" w:hAnsi="Verdana" w:cs="Calibri"/>
          <w:color w:val="3B4249"/>
          <w:sz w:val="20"/>
        </w:rPr>
        <w:t>scrip</w:t>
      </w:r>
      <w:r w:rsidRPr="006E4919">
        <w:rPr>
          <w:rFonts w:ascii="Verdana" w:hAnsi="Verdana" w:cs="Calibri"/>
          <w:color w:val="1C232B"/>
          <w:sz w:val="20"/>
        </w:rPr>
        <w:t xml:space="preserve">tion du </w:t>
      </w:r>
      <w:r w:rsidRPr="006E4919">
        <w:rPr>
          <w:rFonts w:ascii="Verdana" w:hAnsi="Verdana" w:cs="Calibri"/>
          <w:color w:val="2B333B"/>
          <w:sz w:val="20"/>
        </w:rPr>
        <w:t xml:space="preserve">bâtiment </w:t>
      </w:r>
      <w:r w:rsidRPr="006E4919">
        <w:rPr>
          <w:rFonts w:ascii="Verdana" w:hAnsi="Verdana" w:cs="Calibri"/>
          <w:color w:val="1C232B"/>
          <w:sz w:val="20"/>
        </w:rPr>
        <w:t>(</w:t>
      </w:r>
      <w:r w:rsidRPr="006E4919">
        <w:rPr>
          <w:rFonts w:ascii="Verdana" w:hAnsi="Verdana" w:cs="Calibri"/>
          <w:color w:val="3B4249"/>
          <w:sz w:val="20"/>
        </w:rPr>
        <w:t>ser</w:t>
      </w:r>
      <w:r w:rsidRPr="006E4919">
        <w:rPr>
          <w:rFonts w:ascii="Verdana" w:hAnsi="Verdana" w:cs="Calibri"/>
          <w:color w:val="1C232B"/>
          <w:sz w:val="20"/>
        </w:rPr>
        <w:t>rur</w:t>
      </w:r>
      <w:r w:rsidRPr="006E4919">
        <w:rPr>
          <w:rFonts w:ascii="Verdana" w:hAnsi="Verdana" w:cs="Calibri"/>
          <w:color w:val="3B4249"/>
          <w:sz w:val="20"/>
        </w:rPr>
        <w:t>e</w:t>
      </w:r>
      <w:r w:rsidRPr="006E4919">
        <w:rPr>
          <w:rFonts w:ascii="Verdana" w:hAnsi="Verdana" w:cs="Calibri"/>
          <w:color w:val="1C232B"/>
          <w:sz w:val="20"/>
        </w:rPr>
        <w:t>ri</w:t>
      </w:r>
      <w:r w:rsidRPr="006E4919">
        <w:rPr>
          <w:rFonts w:ascii="Verdana" w:hAnsi="Verdana" w:cs="Calibri"/>
          <w:color w:val="3B4249"/>
          <w:sz w:val="20"/>
        </w:rPr>
        <w:t xml:space="preserve">e, </w:t>
      </w:r>
      <w:r w:rsidRPr="006E4919">
        <w:rPr>
          <w:rFonts w:ascii="Verdana" w:hAnsi="Verdana" w:cs="Calibri"/>
          <w:color w:val="1C232B"/>
          <w:sz w:val="20"/>
        </w:rPr>
        <w:t>f</w:t>
      </w:r>
      <w:r w:rsidRPr="006E4919">
        <w:rPr>
          <w:rFonts w:ascii="Verdana" w:hAnsi="Verdana" w:cs="Calibri"/>
          <w:color w:val="3B4249"/>
          <w:sz w:val="20"/>
        </w:rPr>
        <w:t>ermet</w:t>
      </w:r>
      <w:r w:rsidRPr="006E4919">
        <w:rPr>
          <w:rFonts w:ascii="Verdana" w:hAnsi="Verdana" w:cs="Calibri"/>
          <w:color w:val="1C232B"/>
          <w:sz w:val="20"/>
        </w:rPr>
        <w:t>ur</w:t>
      </w:r>
      <w:r w:rsidRPr="006E4919">
        <w:rPr>
          <w:rFonts w:ascii="Verdana" w:hAnsi="Verdana" w:cs="Calibri"/>
          <w:color w:val="3B4249"/>
          <w:sz w:val="20"/>
        </w:rPr>
        <w:t xml:space="preserve">es, </w:t>
      </w:r>
      <w:r w:rsidRPr="006E4919">
        <w:rPr>
          <w:rFonts w:ascii="Verdana" w:hAnsi="Verdana" w:cs="Calibri"/>
          <w:color w:val="2B333B"/>
          <w:sz w:val="20"/>
        </w:rPr>
        <w:t>menuiseries</w:t>
      </w:r>
      <w:r w:rsidRPr="006E4919">
        <w:rPr>
          <w:rFonts w:ascii="Verdana" w:hAnsi="Verdana" w:cs="Calibri"/>
          <w:color w:val="2B333B"/>
          <w:spacing w:val="4"/>
          <w:sz w:val="20"/>
        </w:rPr>
        <w:t xml:space="preserve"> </w:t>
      </w:r>
      <w:r w:rsidRPr="006E4919">
        <w:rPr>
          <w:rFonts w:ascii="Verdana" w:hAnsi="Verdana" w:cs="Calibri"/>
          <w:color w:val="3B4249"/>
          <w:spacing w:val="-3"/>
          <w:sz w:val="20"/>
        </w:rPr>
        <w:t>exté</w:t>
      </w:r>
      <w:r w:rsidRPr="006E4919">
        <w:rPr>
          <w:rFonts w:ascii="Verdana" w:hAnsi="Verdana" w:cs="Calibri"/>
          <w:color w:val="1C232B"/>
          <w:spacing w:val="-3"/>
          <w:sz w:val="20"/>
        </w:rPr>
        <w:t>ri</w:t>
      </w:r>
      <w:r w:rsidRPr="006E4919">
        <w:rPr>
          <w:rFonts w:ascii="Verdana" w:hAnsi="Verdana" w:cs="Calibri"/>
          <w:color w:val="3B4249"/>
          <w:spacing w:val="-3"/>
          <w:sz w:val="20"/>
        </w:rPr>
        <w:t>eures...</w:t>
      </w:r>
      <w:r w:rsidRPr="006E4919">
        <w:rPr>
          <w:rFonts w:ascii="Verdana" w:hAnsi="Verdana" w:cs="Calibri"/>
          <w:color w:val="2B333B"/>
          <w:spacing w:val="-3"/>
          <w:sz w:val="20"/>
        </w:rPr>
        <w:t>),</w:t>
      </w:r>
    </w:p>
    <w:p w14:paraId="4E2D2ACE" w14:textId="77777777" w:rsidR="00C62A85" w:rsidRPr="006E4919" w:rsidRDefault="00C62A85" w:rsidP="00C62A85">
      <w:pPr>
        <w:pStyle w:val="Paragraphedeliste"/>
        <w:widowControl w:val="0"/>
        <w:numPr>
          <w:ilvl w:val="0"/>
          <w:numId w:val="34"/>
        </w:numPr>
        <w:tabs>
          <w:tab w:val="left" w:pos="709"/>
          <w:tab w:val="left" w:pos="755"/>
        </w:tabs>
        <w:autoSpaceDE w:val="0"/>
        <w:autoSpaceDN w:val="0"/>
        <w:spacing w:before="38" w:line="259" w:lineRule="auto"/>
        <w:ind w:left="1134" w:firstLine="0"/>
        <w:jc w:val="both"/>
        <w:rPr>
          <w:rFonts w:ascii="Verdana" w:hAnsi="Verdana" w:cs="Calibri"/>
          <w:sz w:val="20"/>
        </w:rPr>
      </w:pPr>
      <w:r w:rsidRPr="006E4919">
        <w:rPr>
          <w:rFonts w:ascii="Verdana" w:hAnsi="Verdana" w:cs="Calibri"/>
          <w:color w:val="3B4249"/>
          <w:spacing w:val="-3"/>
          <w:w w:val="105"/>
          <w:sz w:val="20"/>
        </w:rPr>
        <w:t>É</w:t>
      </w:r>
      <w:r w:rsidRPr="006E4919">
        <w:rPr>
          <w:rFonts w:ascii="Verdana" w:hAnsi="Verdana" w:cs="Calibri"/>
          <w:color w:val="1C232B"/>
          <w:spacing w:val="-3"/>
          <w:w w:val="105"/>
          <w:sz w:val="20"/>
        </w:rPr>
        <w:t xml:space="preserve">tude </w:t>
      </w:r>
      <w:r w:rsidRPr="006E4919">
        <w:rPr>
          <w:rFonts w:ascii="Verdana" w:hAnsi="Verdana" w:cs="Calibri"/>
          <w:color w:val="1C232B"/>
          <w:spacing w:val="-4"/>
          <w:w w:val="105"/>
          <w:sz w:val="20"/>
        </w:rPr>
        <w:t>d</w:t>
      </w:r>
      <w:r w:rsidRPr="006E4919">
        <w:rPr>
          <w:rFonts w:ascii="Verdana" w:hAnsi="Verdana" w:cs="Calibri"/>
          <w:color w:val="3B4249"/>
          <w:spacing w:val="-4"/>
          <w:w w:val="105"/>
          <w:sz w:val="20"/>
        </w:rPr>
        <w:t>écorat</w:t>
      </w:r>
      <w:r w:rsidRPr="006E4919">
        <w:rPr>
          <w:rFonts w:ascii="Verdana" w:hAnsi="Verdana" w:cs="Calibri"/>
          <w:color w:val="1C232B"/>
          <w:spacing w:val="-4"/>
          <w:w w:val="105"/>
          <w:sz w:val="20"/>
        </w:rPr>
        <w:t>iv</w:t>
      </w:r>
      <w:r w:rsidRPr="006E4919">
        <w:rPr>
          <w:rFonts w:ascii="Verdana" w:hAnsi="Verdana" w:cs="Calibri"/>
          <w:color w:val="3B4249"/>
          <w:spacing w:val="-4"/>
          <w:w w:val="105"/>
          <w:sz w:val="20"/>
        </w:rPr>
        <w:t xml:space="preserve">e </w:t>
      </w:r>
      <w:r w:rsidRPr="006E4919">
        <w:rPr>
          <w:rFonts w:ascii="Verdana" w:hAnsi="Verdana" w:cs="Calibri"/>
          <w:color w:val="1C232B"/>
          <w:w w:val="105"/>
          <w:sz w:val="20"/>
        </w:rPr>
        <w:t>d</w:t>
      </w:r>
      <w:r w:rsidRPr="006E4919">
        <w:rPr>
          <w:rFonts w:ascii="Verdana" w:hAnsi="Verdana" w:cs="Calibri"/>
          <w:color w:val="3B4249"/>
          <w:w w:val="105"/>
          <w:sz w:val="20"/>
        </w:rPr>
        <w:t xml:space="preserve">es </w:t>
      </w:r>
      <w:r w:rsidRPr="006E4919">
        <w:rPr>
          <w:rFonts w:ascii="Verdana" w:hAnsi="Verdana" w:cs="Calibri"/>
          <w:color w:val="2B333B"/>
          <w:spacing w:val="-3"/>
          <w:w w:val="105"/>
          <w:sz w:val="20"/>
        </w:rPr>
        <w:t>pa</w:t>
      </w:r>
      <w:r w:rsidRPr="006E4919">
        <w:rPr>
          <w:rFonts w:ascii="Verdana" w:hAnsi="Verdana" w:cs="Calibri"/>
          <w:color w:val="080C15"/>
          <w:spacing w:val="-3"/>
          <w:w w:val="105"/>
          <w:sz w:val="20"/>
        </w:rPr>
        <w:t>li</w:t>
      </w:r>
      <w:r w:rsidRPr="006E4919">
        <w:rPr>
          <w:rFonts w:ascii="Verdana" w:hAnsi="Verdana" w:cs="Calibri"/>
          <w:color w:val="3B4249"/>
          <w:spacing w:val="-3"/>
          <w:w w:val="105"/>
          <w:sz w:val="20"/>
        </w:rPr>
        <w:t>e</w:t>
      </w:r>
      <w:r w:rsidRPr="006E4919">
        <w:rPr>
          <w:rFonts w:ascii="Verdana" w:hAnsi="Verdana" w:cs="Calibri"/>
          <w:color w:val="1C232B"/>
          <w:spacing w:val="-3"/>
          <w:w w:val="105"/>
          <w:sz w:val="20"/>
        </w:rPr>
        <w:t>r</w:t>
      </w:r>
      <w:r w:rsidRPr="006E4919">
        <w:rPr>
          <w:rFonts w:ascii="Verdana" w:hAnsi="Verdana" w:cs="Calibri"/>
          <w:color w:val="3B4249"/>
          <w:spacing w:val="-3"/>
          <w:w w:val="105"/>
          <w:sz w:val="20"/>
        </w:rPr>
        <w:t xml:space="preserve">s </w:t>
      </w:r>
      <w:r w:rsidRPr="006E4919">
        <w:rPr>
          <w:rFonts w:ascii="Verdana" w:hAnsi="Verdana" w:cs="Calibri"/>
          <w:color w:val="1C232B"/>
          <w:w w:val="105"/>
          <w:sz w:val="20"/>
        </w:rPr>
        <w:t>d</w:t>
      </w:r>
      <w:r w:rsidRPr="006E4919">
        <w:rPr>
          <w:rFonts w:ascii="Verdana" w:hAnsi="Verdana" w:cs="Calibri"/>
          <w:color w:val="3B4249"/>
          <w:w w:val="105"/>
          <w:sz w:val="20"/>
        </w:rPr>
        <w:t>'é</w:t>
      </w:r>
      <w:r w:rsidRPr="006E4919">
        <w:rPr>
          <w:rFonts w:ascii="Verdana" w:hAnsi="Verdana" w:cs="Calibri"/>
          <w:color w:val="1C232B"/>
          <w:w w:val="105"/>
          <w:sz w:val="20"/>
        </w:rPr>
        <w:t>t</w:t>
      </w:r>
      <w:r w:rsidRPr="006E4919">
        <w:rPr>
          <w:rFonts w:ascii="Verdana" w:hAnsi="Verdana" w:cs="Calibri"/>
          <w:color w:val="3B4249"/>
          <w:w w:val="105"/>
          <w:sz w:val="20"/>
        </w:rPr>
        <w:t xml:space="preserve">age et </w:t>
      </w:r>
      <w:r w:rsidRPr="006E4919">
        <w:rPr>
          <w:rFonts w:ascii="Verdana" w:hAnsi="Verdana" w:cs="Calibri"/>
          <w:color w:val="2B333B"/>
          <w:w w:val="105"/>
          <w:sz w:val="20"/>
        </w:rPr>
        <w:t xml:space="preserve">des </w:t>
      </w:r>
      <w:r w:rsidRPr="006E4919">
        <w:rPr>
          <w:rFonts w:ascii="Verdana" w:hAnsi="Verdana" w:cs="Calibri"/>
          <w:color w:val="1C232B"/>
          <w:w w:val="105"/>
          <w:sz w:val="20"/>
        </w:rPr>
        <w:t>h</w:t>
      </w:r>
      <w:r w:rsidRPr="006E4919">
        <w:rPr>
          <w:rFonts w:ascii="Verdana" w:hAnsi="Verdana" w:cs="Calibri"/>
          <w:color w:val="3B4249"/>
          <w:w w:val="105"/>
          <w:sz w:val="20"/>
        </w:rPr>
        <w:t>a</w:t>
      </w:r>
      <w:r w:rsidRPr="006E4919">
        <w:rPr>
          <w:rFonts w:ascii="Verdana" w:hAnsi="Verdana" w:cs="Calibri"/>
          <w:color w:val="1C232B"/>
          <w:w w:val="105"/>
          <w:sz w:val="20"/>
        </w:rPr>
        <w:t>ll</w:t>
      </w:r>
      <w:r w:rsidRPr="006E4919">
        <w:rPr>
          <w:rFonts w:ascii="Verdana" w:hAnsi="Verdana" w:cs="Calibri"/>
          <w:color w:val="3B4249"/>
          <w:w w:val="105"/>
          <w:sz w:val="20"/>
        </w:rPr>
        <w:t xml:space="preserve">s </w:t>
      </w:r>
      <w:r w:rsidRPr="006E4919">
        <w:rPr>
          <w:rFonts w:ascii="Verdana" w:hAnsi="Verdana" w:cs="Calibri"/>
          <w:color w:val="2B333B"/>
          <w:w w:val="105"/>
          <w:sz w:val="20"/>
        </w:rPr>
        <w:t xml:space="preserve">d'entrée </w:t>
      </w:r>
      <w:r w:rsidRPr="006E4919">
        <w:rPr>
          <w:rFonts w:ascii="Verdana" w:hAnsi="Verdana" w:cs="Calibri"/>
          <w:color w:val="3B4249"/>
          <w:w w:val="105"/>
          <w:sz w:val="20"/>
        </w:rPr>
        <w:t xml:space="preserve">incluant </w:t>
      </w:r>
      <w:r w:rsidRPr="006E4919">
        <w:rPr>
          <w:rFonts w:ascii="Verdana" w:hAnsi="Verdana" w:cs="Calibri"/>
          <w:color w:val="1C232B"/>
          <w:w w:val="105"/>
          <w:sz w:val="20"/>
        </w:rPr>
        <w:t>l</w:t>
      </w:r>
      <w:r w:rsidRPr="006E4919">
        <w:rPr>
          <w:rFonts w:ascii="Verdana" w:hAnsi="Verdana" w:cs="Calibri"/>
          <w:color w:val="3B4249"/>
          <w:w w:val="105"/>
          <w:sz w:val="20"/>
        </w:rPr>
        <w:t>es p</w:t>
      </w:r>
      <w:r w:rsidRPr="006E4919">
        <w:rPr>
          <w:rFonts w:ascii="Verdana" w:hAnsi="Verdana" w:cs="Calibri"/>
          <w:color w:val="1C232B"/>
          <w:w w:val="105"/>
          <w:sz w:val="20"/>
        </w:rPr>
        <w:t>l</w:t>
      </w:r>
      <w:r w:rsidRPr="006E4919">
        <w:rPr>
          <w:rFonts w:ascii="Verdana" w:hAnsi="Verdana" w:cs="Calibri"/>
          <w:color w:val="3B4249"/>
          <w:w w:val="105"/>
          <w:sz w:val="20"/>
        </w:rPr>
        <w:t>ans,</w:t>
      </w:r>
      <w:r w:rsidRPr="006E4919">
        <w:rPr>
          <w:rFonts w:ascii="Verdana" w:hAnsi="Verdana" w:cs="Calibri"/>
          <w:color w:val="1C232B"/>
          <w:w w:val="105"/>
          <w:sz w:val="20"/>
        </w:rPr>
        <w:t xml:space="preserve"> p</w:t>
      </w:r>
      <w:r w:rsidRPr="006E4919">
        <w:rPr>
          <w:rFonts w:ascii="Verdana" w:hAnsi="Verdana" w:cs="Calibri"/>
          <w:color w:val="3B4249"/>
          <w:w w:val="105"/>
          <w:sz w:val="20"/>
        </w:rPr>
        <w:t>e</w:t>
      </w:r>
      <w:r w:rsidRPr="006E4919">
        <w:rPr>
          <w:rFonts w:ascii="Verdana" w:hAnsi="Verdana" w:cs="Calibri"/>
          <w:color w:val="1C232B"/>
          <w:w w:val="105"/>
          <w:sz w:val="20"/>
        </w:rPr>
        <w:t>r</w:t>
      </w:r>
      <w:r w:rsidRPr="006E4919">
        <w:rPr>
          <w:rFonts w:ascii="Verdana" w:hAnsi="Verdana" w:cs="Calibri"/>
          <w:color w:val="3B4249"/>
          <w:w w:val="105"/>
          <w:sz w:val="20"/>
        </w:rPr>
        <w:t>s</w:t>
      </w:r>
      <w:r w:rsidRPr="006E4919">
        <w:rPr>
          <w:rFonts w:ascii="Verdana" w:hAnsi="Verdana" w:cs="Calibri"/>
          <w:color w:val="1C232B"/>
          <w:w w:val="105"/>
          <w:sz w:val="20"/>
        </w:rPr>
        <w:t>p</w:t>
      </w:r>
      <w:r w:rsidRPr="006E4919">
        <w:rPr>
          <w:rFonts w:ascii="Verdana" w:hAnsi="Verdana" w:cs="Calibri"/>
          <w:color w:val="3B4249"/>
          <w:w w:val="105"/>
          <w:sz w:val="20"/>
        </w:rPr>
        <w:t>ect</w:t>
      </w:r>
      <w:r w:rsidRPr="006E4919">
        <w:rPr>
          <w:rFonts w:ascii="Verdana" w:hAnsi="Verdana" w:cs="Calibri"/>
          <w:color w:val="1C232B"/>
          <w:w w:val="105"/>
          <w:sz w:val="20"/>
        </w:rPr>
        <w:t>iv</w:t>
      </w:r>
      <w:r w:rsidRPr="006E4919">
        <w:rPr>
          <w:rFonts w:ascii="Verdana" w:hAnsi="Verdana" w:cs="Calibri"/>
          <w:color w:val="3B4249"/>
          <w:w w:val="105"/>
          <w:sz w:val="20"/>
        </w:rPr>
        <w:t>es, et c</w:t>
      </w:r>
      <w:r w:rsidRPr="006E4919">
        <w:rPr>
          <w:rFonts w:ascii="Verdana" w:hAnsi="Verdana" w:cs="Calibri"/>
          <w:color w:val="1C232B"/>
          <w:w w:val="105"/>
          <w:sz w:val="20"/>
        </w:rPr>
        <w:t>h</w:t>
      </w:r>
      <w:r w:rsidRPr="006E4919">
        <w:rPr>
          <w:rFonts w:ascii="Verdana" w:hAnsi="Verdana" w:cs="Calibri"/>
          <w:color w:val="3B4249"/>
          <w:w w:val="105"/>
          <w:sz w:val="20"/>
        </w:rPr>
        <w:t>o</w:t>
      </w:r>
      <w:r w:rsidRPr="006E4919">
        <w:rPr>
          <w:rFonts w:ascii="Verdana" w:hAnsi="Verdana" w:cs="Calibri"/>
          <w:color w:val="1C232B"/>
          <w:w w:val="105"/>
          <w:sz w:val="20"/>
        </w:rPr>
        <w:t>i</w:t>
      </w:r>
      <w:r w:rsidRPr="006E4919">
        <w:rPr>
          <w:rFonts w:ascii="Verdana" w:hAnsi="Verdana" w:cs="Calibri"/>
          <w:color w:val="3B4249"/>
          <w:w w:val="105"/>
          <w:sz w:val="20"/>
        </w:rPr>
        <w:t xml:space="preserve">x </w:t>
      </w:r>
      <w:r w:rsidRPr="006E4919">
        <w:rPr>
          <w:rFonts w:ascii="Verdana" w:hAnsi="Verdana" w:cs="Calibri"/>
          <w:color w:val="2B333B"/>
          <w:w w:val="105"/>
          <w:sz w:val="20"/>
        </w:rPr>
        <w:t>de</w:t>
      </w:r>
      <w:r w:rsidRPr="006E4919">
        <w:rPr>
          <w:rFonts w:ascii="Verdana" w:hAnsi="Verdana" w:cs="Calibri"/>
          <w:color w:val="2B333B"/>
          <w:spacing w:val="-8"/>
          <w:w w:val="105"/>
          <w:sz w:val="20"/>
        </w:rPr>
        <w:t xml:space="preserve"> </w:t>
      </w:r>
      <w:r w:rsidRPr="006E4919">
        <w:rPr>
          <w:rFonts w:ascii="Verdana" w:hAnsi="Verdana" w:cs="Calibri"/>
          <w:color w:val="1C232B"/>
          <w:w w:val="105"/>
          <w:sz w:val="20"/>
        </w:rPr>
        <w:t>m</w:t>
      </w:r>
      <w:r w:rsidRPr="006E4919">
        <w:rPr>
          <w:rFonts w:ascii="Verdana" w:hAnsi="Verdana" w:cs="Calibri"/>
          <w:color w:val="3B4249"/>
          <w:w w:val="105"/>
          <w:sz w:val="20"/>
        </w:rPr>
        <w:t>a</w:t>
      </w:r>
      <w:r w:rsidRPr="006E4919">
        <w:rPr>
          <w:rFonts w:ascii="Verdana" w:hAnsi="Verdana" w:cs="Calibri"/>
          <w:color w:val="1C232B"/>
          <w:w w:val="105"/>
          <w:sz w:val="20"/>
        </w:rPr>
        <w:t>t</w:t>
      </w:r>
      <w:r w:rsidRPr="006E4919">
        <w:rPr>
          <w:rFonts w:ascii="Verdana" w:hAnsi="Verdana" w:cs="Calibri"/>
          <w:color w:val="3B4249"/>
          <w:w w:val="105"/>
          <w:sz w:val="20"/>
        </w:rPr>
        <w:t>ériaux</w:t>
      </w:r>
      <w:r w:rsidRPr="006E4919">
        <w:rPr>
          <w:rFonts w:ascii="Verdana" w:hAnsi="Verdana" w:cs="Calibri"/>
          <w:color w:val="565B62"/>
          <w:w w:val="105"/>
          <w:sz w:val="20"/>
        </w:rPr>
        <w:t>,</w:t>
      </w:r>
    </w:p>
    <w:p w14:paraId="35D0041E" w14:textId="77777777" w:rsidR="00C62A85" w:rsidRPr="00C62A85" w:rsidRDefault="00C62A85" w:rsidP="00C62A85">
      <w:pPr>
        <w:pStyle w:val="Paragraphedeliste"/>
        <w:widowControl w:val="0"/>
        <w:numPr>
          <w:ilvl w:val="0"/>
          <w:numId w:val="34"/>
        </w:numPr>
        <w:tabs>
          <w:tab w:val="left" w:pos="709"/>
          <w:tab w:val="left" w:pos="758"/>
        </w:tabs>
        <w:autoSpaceDE w:val="0"/>
        <w:autoSpaceDN w:val="0"/>
        <w:spacing w:before="38" w:line="259" w:lineRule="auto"/>
        <w:ind w:left="1134" w:firstLine="0"/>
        <w:jc w:val="both"/>
        <w:rPr>
          <w:rFonts w:ascii="Verdana" w:hAnsi="Verdana" w:cs="Calibri"/>
          <w:sz w:val="20"/>
        </w:rPr>
      </w:pPr>
      <w:r w:rsidRPr="006E4919">
        <w:rPr>
          <w:rFonts w:ascii="Verdana" w:hAnsi="Verdana" w:cs="Calibri"/>
          <w:color w:val="2B333B"/>
          <w:w w:val="110"/>
          <w:sz w:val="20"/>
        </w:rPr>
        <w:t>Y</w:t>
      </w:r>
      <w:r w:rsidRPr="006E4919">
        <w:rPr>
          <w:rFonts w:ascii="Verdana" w:hAnsi="Verdana" w:cs="Calibri"/>
          <w:color w:val="2B333B"/>
          <w:spacing w:val="-15"/>
          <w:w w:val="110"/>
          <w:sz w:val="20"/>
        </w:rPr>
        <w:t xml:space="preserve"> </w:t>
      </w:r>
      <w:r w:rsidRPr="006E4919">
        <w:rPr>
          <w:rFonts w:ascii="Verdana" w:hAnsi="Verdana" w:cs="Calibri"/>
          <w:color w:val="3B4249"/>
          <w:w w:val="110"/>
          <w:sz w:val="20"/>
        </w:rPr>
        <w:t>co</w:t>
      </w:r>
      <w:r w:rsidRPr="006E4919">
        <w:rPr>
          <w:rFonts w:ascii="Verdana" w:hAnsi="Verdana" w:cs="Calibri"/>
          <w:color w:val="1C232B"/>
          <w:w w:val="110"/>
          <w:sz w:val="20"/>
        </w:rPr>
        <w:t>mpri</w:t>
      </w:r>
      <w:r w:rsidRPr="006E4919">
        <w:rPr>
          <w:rFonts w:ascii="Verdana" w:hAnsi="Verdana" w:cs="Calibri"/>
          <w:color w:val="3B4249"/>
          <w:w w:val="110"/>
          <w:sz w:val="20"/>
        </w:rPr>
        <w:t>s</w:t>
      </w:r>
      <w:r w:rsidRPr="006E4919">
        <w:rPr>
          <w:rFonts w:ascii="Verdana" w:hAnsi="Verdana" w:cs="Calibri"/>
          <w:color w:val="3B4249"/>
          <w:spacing w:val="-17"/>
          <w:w w:val="110"/>
          <w:sz w:val="20"/>
        </w:rPr>
        <w:t xml:space="preserve"> </w:t>
      </w:r>
      <w:r w:rsidRPr="006E4919">
        <w:rPr>
          <w:rFonts w:ascii="Verdana" w:hAnsi="Verdana" w:cs="Calibri"/>
          <w:color w:val="080C15"/>
          <w:w w:val="110"/>
          <w:sz w:val="20"/>
        </w:rPr>
        <w:t>l</w:t>
      </w:r>
      <w:r w:rsidRPr="006E4919">
        <w:rPr>
          <w:rFonts w:ascii="Verdana" w:hAnsi="Verdana" w:cs="Calibri"/>
          <w:color w:val="3B4249"/>
          <w:w w:val="110"/>
          <w:sz w:val="20"/>
        </w:rPr>
        <w:t>e</w:t>
      </w:r>
      <w:r w:rsidRPr="006E4919">
        <w:rPr>
          <w:rFonts w:ascii="Verdana" w:hAnsi="Verdana" w:cs="Calibri"/>
          <w:color w:val="3B4249"/>
          <w:spacing w:val="-15"/>
          <w:w w:val="110"/>
          <w:sz w:val="20"/>
        </w:rPr>
        <w:t xml:space="preserve"> </w:t>
      </w:r>
      <w:r w:rsidRPr="006E4919">
        <w:rPr>
          <w:rFonts w:ascii="Verdana" w:hAnsi="Verdana" w:cs="Calibri"/>
          <w:color w:val="2B333B"/>
          <w:w w:val="110"/>
          <w:sz w:val="20"/>
        </w:rPr>
        <w:t>repérage</w:t>
      </w:r>
      <w:r w:rsidRPr="006E4919">
        <w:rPr>
          <w:rFonts w:ascii="Verdana" w:hAnsi="Verdana" w:cs="Calibri"/>
          <w:color w:val="2B333B"/>
          <w:spacing w:val="-13"/>
          <w:w w:val="110"/>
          <w:sz w:val="20"/>
        </w:rPr>
        <w:t xml:space="preserve"> </w:t>
      </w:r>
      <w:r w:rsidRPr="006E4919">
        <w:rPr>
          <w:rFonts w:ascii="Verdana" w:hAnsi="Verdana" w:cs="Calibri"/>
          <w:color w:val="3B4249"/>
          <w:spacing w:val="4"/>
          <w:w w:val="110"/>
          <w:sz w:val="20"/>
        </w:rPr>
        <w:t>a</w:t>
      </w:r>
      <w:r w:rsidRPr="006E4919">
        <w:rPr>
          <w:rFonts w:ascii="Verdana" w:hAnsi="Verdana" w:cs="Calibri"/>
          <w:color w:val="1C232B"/>
          <w:spacing w:val="4"/>
          <w:w w:val="110"/>
          <w:sz w:val="20"/>
        </w:rPr>
        <w:t>u</w:t>
      </w:r>
      <w:r w:rsidRPr="006E4919">
        <w:rPr>
          <w:rFonts w:ascii="Verdana" w:hAnsi="Verdana" w:cs="Calibri"/>
          <w:color w:val="3B4249"/>
          <w:spacing w:val="4"/>
          <w:w w:val="110"/>
          <w:sz w:val="20"/>
        </w:rPr>
        <w:t>x</w:t>
      </w:r>
      <w:r w:rsidRPr="006E4919">
        <w:rPr>
          <w:rFonts w:ascii="Verdana" w:hAnsi="Verdana" w:cs="Calibri"/>
          <w:color w:val="3B4249"/>
          <w:spacing w:val="-19"/>
          <w:w w:val="110"/>
          <w:sz w:val="20"/>
        </w:rPr>
        <w:t xml:space="preserve"> </w:t>
      </w:r>
      <w:r w:rsidRPr="006E4919">
        <w:rPr>
          <w:rFonts w:ascii="Verdana" w:hAnsi="Verdana" w:cs="Calibri"/>
          <w:color w:val="1C232B"/>
          <w:w w:val="110"/>
          <w:sz w:val="20"/>
        </w:rPr>
        <w:t>pl</w:t>
      </w:r>
      <w:r w:rsidRPr="006E4919">
        <w:rPr>
          <w:rFonts w:ascii="Verdana" w:hAnsi="Verdana" w:cs="Calibri"/>
          <w:color w:val="3B4249"/>
          <w:w w:val="110"/>
          <w:sz w:val="20"/>
        </w:rPr>
        <w:t>ans</w:t>
      </w:r>
      <w:r w:rsidRPr="006E4919">
        <w:rPr>
          <w:rFonts w:ascii="Verdana" w:hAnsi="Verdana" w:cs="Calibri"/>
          <w:color w:val="3B4249"/>
          <w:spacing w:val="-15"/>
          <w:w w:val="110"/>
          <w:sz w:val="20"/>
        </w:rPr>
        <w:t xml:space="preserve"> </w:t>
      </w:r>
      <w:r w:rsidRPr="006E4919">
        <w:rPr>
          <w:rFonts w:ascii="Verdana" w:hAnsi="Verdana" w:cs="Calibri"/>
          <w:color w:val="2B333B"/>
          <w:w w:val="110"/>
          <w:sz w:val="20"/>
        </w:rPr>
        <w:t>des</w:t>
      </w:r>
      <w:r w:rsidRPr="006E4919">
        <w:rPr>
          <w:rFonts w:ascii="Verdana" w:hAnsi="Verdana" w:cs="Calibri"/>
          <w:color w:val="2B333B"/>
          <w:spacing w:val="-22"/>
          <w:w w:val="110"/>
          <w:sz w:val="20"/>
        </w:rPr>
        <w:t xml:space="preserve"> </w:t>
      </w:r>
      <w:r w:rsidRPr="006E4919">
        <w:rPr>
          <w:rFonts w:ascii="Verdana" w:hAnsi="Verdana" w:cs="Calibri"/>
          <w:color w:val="3B4249"/>
          <w:w w:val="110"/>
          <w:sz w:val="20"/>
        </w:rPr>
        <w:t>con</w:t>
      </w:r>
      <w:r w:rsidRPr="006E4919">
        <w:rPr>
          <w:rFonts w:ascii="Verdana" w:hAnsi="Verdana" w:cs="Calibri"/>
          <w:color w:val="1C232B"/>
          <w:w w:val="110"/>
          <w:sz w:val="20"/>
        </w:rPr>
        <w:t>tr</w:t>
      </w:r>
      <w:r w:rsidRPr="006E4919">
        <w:rPr>
          <w:rFonts w:ascii="Verdana" w:hAnsi="Verdana" w:cs="Calibri"/>
          <w:color w:val="3B4249"/>
          <w:w w:val="110"/>
          <w:sz w:val="20"/>
        </w:rPr>
        <w:t>a</w:t>
      </w:r>
      <w:r w:rsidRPr="006E4919">
        <w:rPr>
          <w:rFonts w:ascii="Verdana" w:hAnsi="Verdana" w:cs="Calibri"/>
          <w:color w:val="1C232B"/>
          <w:w w:val="110"/>
          <w:sz w:val="20"/>
        </w:rPr>
        <w:t>int</w:t>
      </w:r>
      <w:r w:rsidRPr="006E4919">
        <w:rPr>
          <w:rFonts w:ascii="Verdana" w:hAnsi="Verdana" w:cs="Calibri"/>
          <w:color w:val="3B4249"/>
          <w:w w:val="110"/>
          <w:sz w:val="20"/>
        </w:rPr>
        <w:t>es</w:t>
      </w:r>
      <w:r w:rsidRPr="006E4919">
        <w:rPr>
          <w:rFonts w:ascii="Verdana" w:hAnsi="Verdana" w:cs="Calibri"/>
          <w:color w:val="3B4249"/>
          <w:spacing w:val="-14"/>
          <w:w w:val="110"/>
          <w:sz w:val="20"/>
        </w:rPr>
        <w:t xml:space="preserve"> </w:t>
      </w:r>
      <w:r w:rsidRPr="006E4919">
        <w:rPr>
          <w:rFonts w:ascii="Verdana" w:hAnsi="Verdana" w:cs="Calibri"/>
          <w:color w:val="2B333B"/>
          <w:w w:val="110"/>
          <w:sz w:val="20"/>
        </w:rPr>
        <w:t>de</w:t>
      </w:r>
      <w:r w:rsidRPr="006E4919">
        <w:rPr>
          <w:rFonts w:ascii="Verdana" w:hAnsi="Verdana" w:cs="Calibri"/>
          <w:color w:val="2B333B"/>
          <w:spacing w:val="-12"/>
          <w:w w:val="110"/>
          <w:sz w:val="20"/>
        </w:rPr>
        <w:t xml:space="preserve"> </w:t>
      </w:r>
      <w:r w:rsidRPr="006E4919">
        <w:rPr>
          <w:rFonts w:ascii="Verdana" w:hAnsi="Verdana" w:cs="Calibri"/>
          <w:color w:val="3B4249"/>
          <w:w w:val="110"/>
          <w:sz w:val="20"/>
        </w:rPr>
        <w:t>s</w:t>
      </w:r>
      <w:r w:rsidRPr="006E4919">
        <w:rPr>
          <w:rFonts w:ascii="Verdana" w:hAnsi="Verdana" w:cs="Calibri"/>
          <w:color w:val="1C232B"/>
          <w:w w:val="110"/>
          <w:sz w:val="20"/>
        </w:rPr>
        <w:t>tru</w:t>
      </w:r>
      <w:r w:rsidRPr="006E4919">
        <w:rPr>
          <w:rFonts w:ascii="Verdana" w:hAnsi="Verdana" w:cs="Calibri"/>
          <w:color w:val="3B4249"/>
          <w:w w:val="110"/>
          <w:sz w:val="20"/>
        </w:rPr>
        <w:t>cture</w:t>
      </w:r>
      <w:r w:rsidRPr="006E4919">
        <w:rPr>
          <w:rFonts w:ascii="Verdana" w:hAnsi="Verdana" w:cs="Calibri"/>
          <w:color w:val="3B4249"/>
          <w:spacing w:val="-32"/>
          <w:w w:val="110"/>
          <w:sz w:val="20"/>
        </w:rPr>
        <w:t xml:space="preserve"> </w:t>
      </w:r>
      <w:r w:rsidRPr="006E4919">
        <w:rPr>
          <w:rFonts w:ascii="Verdana" w:hAnsi="Verdana" w:cs="Calibri"/>
          <w:color w:val="3B4249"/>
          <w:w w:val="110"/>
          <w:sz w:val="20"/>
        </w:rPr>
        <w:t>et</w:t>
      </w:r>
      <w:r w:rsidRPr="006E4919">
        <w:rPr>
          <w:rFonts w:ascii="Verdana" w:hAnsi="Verdana" w:cs="Calibri"/>
          <w:color w:val="3B4249"/>
          <w:spacing w:val="-19"/>
          <w:w w:val="110"/>
          <w:sz w:val="20"/>
        </w:rPr>
        <w:t xml:space="preserve"> </w:t>
      </w:r>
      <w:r w:rsidRPr="006E4919">
        <w:rPr>
          <w:rFonts w:ascii="Verdana" w:hAnsi="Verdana" w:cs="Calibri"/>
          <w:color w:val="2B333B"/>
          <w:w w:val="110"/>
          <w:sz w:val="20"/>
        </w:rPr>
        <w:t>des</w:t>
      </w:r>
      <w:r w:rsidRPr="006E4919">
        <w:rPr>
          <w:rFonts w:ascii="Verdana" w:hAnsi="Verdana" w:cs="Calibri"/>
          <w:color w:val="2B333B"/>
          <w:spacing w:val="-15"/>
          <w:w w:val="110"/>
          <w:sz w:val="20"/>
        </w:rPr>
        <w:t xml:space="preserve"> </w:t>
      </w:r>
      <w:r w:rsidRPr="006E4919">
        <w:rPr>
          <w:rFonts w:ascii="Verdana" w:hAnsi="Verdana" w:cs="Calibri"/>
          <w:color w:val="1C232B"/>
          <w:w w:val="110"/>
          <w:sz w:val="20"/>
        </w:rPr>
        <w:t>lot</w:t>
      </w:r>
      <w:r w:rsidRPr="006E4919">
        <w:rPr>
          <w:rFonts w:ascii="Verdana" w:hAnsi="Verdana" w:cs="Calibri"/>
          <w:color w:val="3B4249"/>
          <w:w w:val="110"/>
          <w:sz w:val="20"/>
        </w:rPr>
        <w:t>s</w:t>
      </w:r>
      <w:r w:rsidRPr="006E4919">
        <w:rPr>
          <w:rFonts w:ascii="Verdana" w:hAnsi="Verdana" w:cs="Calibri"/>
          <w:color w:val="3B4249"/>
          <w:spacing w:val="-13"/>
          <w:w w:val="110"/>
          <w:sz w:val="20"/>
        </w:rPr>
        <w:t xml:space="preserve"> </w:t>
      </w:r>
      <w:r w:rsidRPr="006E4919">
        <w:rPr>
          <w:rFonts w:ascii="Verdana" w:hAnsi="Verdana" w:cs="Calibri"/>
          <w:color w:val="2B333B"/>
          <w:w w:val="110"/>
          <w:sz w:val="20"/>
        </w:rPr>
        <w:t>techniques</w:t>
      </w:r>
      <w:r w:rsidRPr="006E4919">
        <w:rPr>
          <w:rFonts w:ascii="Verdana" w:hAnsi="Verdana" w:cs="Calibri"/>
          <w:color w:val="3B4249"/>
          <w:w w:val="110"/>
          <w:sz w:val="20"/>
        </w:rPr>
        <w:t xml:space="preserve"> </w:t>
      </w:r>
      <w:r w:rsidRPr="006E4919">
        <w:rPr>
          <w:rFonts w:ascii="Verdana" w:hAnsi="Verdana" w:cs="Calibri"/>
          <w:color w:val="3B4249"/>
          <w:spacing w:val="-5"/>
          <w:w w:val="110"/>
          <w:sz w:val="20"/>
        </w:rPr>
        <w:t>é</w:t>
      </w:r>
      <w:r w:rsidRPr="006E4919">
        <w:rPr>
          <w:rFonts w:ascii="Verdana" w:hAnsi="Verdana" w:cs="Calibri"/>
          <w:color w:val="1C232B"/>
          <w:spacing w:val="-5"/>
          <w:w w:val="110"/>
          <w:sz w:val="20"/>
        </w:rPr>
        <w:t>tudié</w:t>
      </w:r>
      <w:r w:rsidRPr="006E4919">
        <w:rPr>
          <w:rFonts w:ascii="Verdana" w:hAnsi="Verdana" w:cs="Calibri"/>
          <w:color w:val="3B4249"/>
          <w:spacing w:val="-5"/>
          <w:w w:val="110"/>
          <w:sz w:val="20"/>
        </w:rPr>
        <w:t xml:space="preserve">s </w:t>
      </w:r>
      <w:r w:rsidRPr="006E4919">
        <w:rPr>
          <w:rFonts w:ascii="Verdana" w:hAnsi="Verdana" w:cs="Calibri"/>
          <w:color w:val="1C232B"/>
          <w:spacing w:val="-3"/>
          <w:w w:val="110"/>
          <w:sz w:val="20"/>
        </w:rPr>
        <w:t>p</w:t>
      </w:r>
      <w:r w:rsidRPr="006E4919">
        <w:rPr>
          <w:rFonts w:ascii="Verdana" w:hAnsi="Verdana" w:cs="Calibri"/>
          <w:color w:val="3B4249"/>
          <w:spacing w:val="-3"/>
          <w:w w:val="110"/>
          <w:sz w:val="20"/>
        </w:rPr>
        <w:t>a</w:t>
      </w:r>
      <w:r w:rsidRPr="006E4919">
        <w:rPr>
          <w:rFonts w:ascii="Verdana" w:hAnsi="Verdana" w:cs="Calibri"/>
          <w:color w:val="1C232B"/>
          <w:spacing w:val="-3"/>
          <w:w w:val="110"/>
          <w:sz w:val="20"/>
        </w:rPr>
        <w:t xml:space="preserve">r </w:t>
      </w:r>
      <w:r w:rsidRPr="006E4919">
        <w:rPr>
          <w:rFonts w:ascii="Verdana" w:hAnsi="Verdana" w:cs="Calibri"/>
          <w:color w:val="3B4249"/>
          <w:spacing w:val="-5"/>
          <w:w w:val="110"/>
          <w:sz w:val="20"/>
        </w:rPr>
        <w:t>a</w:t>
      </w:r>
      <w:r w:rsidRPr="006E4919">
        <w:rPr>
          <w:rFonts w:ascii="Verdana" w:hAnsi="Verdana" w:cs="Calibri"/>
          <w:color w:val="1C232B"/>
          <w:spacing w:val="-5"/>
          <w:w w:val="110"/>
          <w:sz w:val="20"/>
        </w:rPr>
        <w:t>illeur</w:t>
      </w:r>
      <w:r w:rsidRPr="006E4919">
        <w:rPr>
          <w:rFonts w:ascii="Verdana" w:hAnsi="Verdana" w:cs="Calibri"/>
          <w:color w:val="3B4249"/>
          <w:spacing w:val="-5"/>
          <w:w w:val="110"/>
          <w:sz w:val="20"/>
        </w:rPr>
        <w:t xml:space="preserve">s </w:t>
      </w:r>
      <w:r w:rsidRPr="006E4919">
        <w:rPr>
          <w:rFonts w:ascii="Verdana" w:hAnsi="Verdana" w:cs="Calibri"/>
          <w:color w:val="1C232B"/>
          <w:spacing w:val="-4"/>
          <w:w w:val="110"/>
          <w:sz w:val="20"/>
        </w:rPr>
        <w:t>(f</w:t>
      </w:r>
      <w:r w:rsidRPr="006E4919">
        <w:rPr>
          <w:rFonts w:ascii="Verdana" w:hAnsi="Verdana" w:cs="Calibri"/>
          <w:color w:val="3B4249"/>
          <w:spacing w:val="-4"/>
          <w:w w:val="110"/>
          <w:sz w:val="20"/>
        </w:rPr>
        <w:t>a</w:t>
      </w:r>
      <w:r w:rsidRPr="006E4919">
        <w:rPr>
          <w:rFonts w:ascii="Verdana" w:hAnsi="Verdana" w:cs="Calibri"/>
          <w:color w:val="1C232B"/>
          <w:spacing w:val="-4"/>
          <w:w w:val="110"/>
          <w:sz w:val="20"/>
        </w:rPr>
        <w:t>u</w:t>
      </w:r>
      <w:r w:rsidRPr="006E4919">
        <w:rPr>
          <w:rFonts w:ascii="Verdana" w:hAnsi="Verdana" w:cs="Calibri"/>
          <w:color w:val="3B4249"/>
          <w:spacing w:val="-4"/>
          <w:w w:val="110"/>
          <w:sz w:val="20"/>
        </w:rPr>
        <w:t>x-p</w:t>
      </w:r>
      <w:r w:rsidRPr="006E4919">
        <w:rPr>
          <w:rFonts w:ascii="Verdana" w:hAnsi="Verdana" w:cs="Calibri"/>
          <w:color w:val="1C232B"/>
          <w:spacing w:val="-4"/>
          <w:w w:val="110"/>
          <w:sz w:val="20"/>
        </w:rPr>
        <w:t>lafond</w:t>
      </w:r>
      <w:r w:rsidRPr="006E4919">
        <w:rPr>
          <w:rFonts w:ascii="Verdana" w:hAnsi="Verdana" w:cs="Calibri"/>
          <w:color w:val="3B4249"/>
          <w:spacing w:val="-4"/>
          <w:w w:val="110"/>
          <w:sz w:val="20"/>
        </w:rPr>
        <w:t xml:space="preserve">s, </w:t>
      </w:r>
      <w:r w:rsidRPr="006E4919">
        <w:rPr>
          <w:rFonts w:ascii="Verdana" w:hAnsi="Verdana" w:cs="Calibri"/>
          <w:color w:val="1C232B"/>
          <w:spacing w:val="-4"/>
          <w:w w:val="110"/>
          <w:sz w:val="20"/>
        </w:rPr>
        <w:t>tra</w:t>
      </w:r>
      <w:r w:rsidRPr="006E4919">
        <w:rPr>
          <w:rFonts w:ascii="Verdana" w:hAnsi="Verdana" w:cs="Calibri"/>
          <w:color w:val="3B4249"/>
          <w:spacing w:val="-4"/>
          <w:w w:val="110"/>
          <w:sz w:val="20"/>
        </w:rPr>
        <w:t>î</w:t>
      </w:r>
      <w:r w:rsidRPr="006E4919">
        <w:rPr>
          <w:rFonts w:ascii="Verdana" w:hAnsi="Verdana" w:cs="Calibri"/>
          <w:color w:val="1C232B"/>
          <w:spacing w:val="-4"/>
          <w:w w:val="110"/>
          <w:sz w:val="20"/>
        </w:rPr>
        <w:t>n</w:t>
      </w:r>
      <w:r w:rsidRPr="006E4919">
        <w:rPr>
          <w:rFonts w:ascii="Verdana" w:hAnsi="Verdana" w:cs="Calibri"/>
          <w:color w:val="3B4249"/>
          <w:spacing w:val="-4"/>
          <w:w w:val="110"/>
          <w:sz w:val="20"/>
        </w:rPr>
        <w:t>asses, co</w:t>
      </w:r>
      <w:r w:rsidRPr="006E4919">
        <w:rPr>
          <w:rFonts w:ascii="Verdana" w:hAnsi="Verdana" w:cs="Calibri"/>
          <w:color w:val="1C232B"/>
          <w:spacing w:val="-4"/>
          <w:w w:val="110"/>
          <w:sz w:val="20"/>
        </w:rPr>
        <w:t>nduit</w:t>
      </w:r>
      <w:r w:rsidRPr="006E4919">
        <w:rPr>
          <w:rFonts w:ascii="Verdana" w:hAnsi="Verdana" w:cs="Calibri"/>
          <w:color w:val="3B4249"/>
          <w:spacing w:val="-4"/>
          <w:w w:val="110"/>
          <w:sz w:val="20"/>
        </w:rPr>
        <w:t>es</w:t>
      </w:r>
      <w:r w:rsidRPr="006E4919">
        <w:rPr>
          <w:rFonts w:ascii="Verdana" w:hAnsi="Verdana" w:cs="Calibri"/>
          <w:color w:val="3B4249"/>
          <w:spacing w:val="-44"/>
          <w:w w:val="110"/>
          <w:sz w:val="20"/>
        </w:rPr>
        <w:t xml:space="preserve"> </w:t>
      </w:r>
      <w:r w:rsidRPr="006E4919">
        <w:rPr>
          <w:rFonts w:ascii="Verdana" w:hAnsi="Verdana" w:cs="Calibri"/>
          <w:color w:val="3B4249"/>
          <w:spacing w:val="-3"/>
          <w:w w:val="110"/>
          <w:sz w:val="20"/>
        </w:rPr>
        <w:t>EU...</w:t>
      </w:r>
      <w:r w:rsidRPr="006E4919">
        <w:rPr>
          <w:rFonts w:ascii="Verdana" w:hAnsi="Verdana" w:cs="Calibri"/>
          <w:color w:val="2B333B"/>
          <w:spacing w:val="-3"/>
          <w:w w:val="110"/>
          <w:sz w:val="20"/>
        </w:rPr>
        <w:t>),</w:t>
      </w:r>
    </w:p>
    <w:p w14:paraId="083AC03A" w14:textId="77777777" w:rsidR="00C62A85" w:rsidRPr="006E4919" w:rsidRDefault="00C62A85" w:rsidP="00C62A85">
      <w:pPr>
        <w:pStyle w:val="Paragraphedeliste"/>
        <w:widowControl w:val="0"/>
        <w:tabs>
          <w:tab w:val="left" w:pos="709"/>
          <w:tab w:val="left" w:pos="758"/>
        </w:tabs>
        <w:autoSpaceDE w:val="0"/>
        <w:autoSpaceDN w:val="0"/>
        <w:spacing w:before="38" w:line="259" w:lineRule="auto"/>
        <w:ind w:left="1134"/>
        <w:jc w:val="both"/>
        <w:rPr>
          <w:rFonts w:ascii="Verdana" w:hAnsi="Verdana" w:cs="Calibri"/>
          <w:sz w:val="20"/>
        </w:rPr>
      </w:pPr>
    </w:p>
    <w:p w14:paraId="50ED35EE" w14:textId="77777777" w:rsidR="00C62A85" w:rsidRPr="00DB3D60" w:rsidRDefault="00C62A85" w:rsidP="00C62A85">
      <w:pPr>
        <w:spacing w:before="160"/>
        <w:ind w:left="993" w:right="-69"/>
        <w:contextualSpacing/>
        <w:jc w:val="both"/>
        <w:rPr>
          <w:rFonts w:ascii="Verdana" w:hAnsi="Verdana"/>
          <w:b/>
          <w:sz w:val="20"/>
        </w:rPr>
      </w:pPr>
      <w:r>
        <w:rPr>
          <w:rFonts w:ascii="Verdana" w:hAnsi="Verdana"/>
          <w:b/>
          <w:sz w:val="20"/>
        </w:rPr>
        <w:t xml:space="preserve">PDV </w:t>
      </w:r>
      <w:r w:rsidRPr="00DB3D60">
        <w:rPr>
          <w:rFonts w:ascii="Verdana" w:hAnsi="Verdana"/>
          <w:spacing w:val="-3"/>
          <w:sz w:val="20"/>
        </w:rPr>
        <w:t>Assistance au dossier de commercialisation et plans de vente</w:t>
      </w:r>
    </w:p>
    <w:p w14:paraId="373AC287" w14:textId="77777777" w:rsidR="00C62A85" w:rsidRPr="00DB3D60" w:rsidRDefault="00C62A85" w:rsidP="00C62A85">
      <w:pPr>
        <w:tabs>
          <w:tab w:val="left" w:pos="-720"/>
        </w:tabs>
        <w:suppressAutoHyphens/>
        <w:ind w:left="567"/>
        <w:jc w:val="both"/>
        <w:rPr>
          <w:rFonts w:ascii="Verdana" w:hAnsi="Verdana"/>
          <w:b/>
          <w:spacing w:val="-3"/>
          <w:sz w:val="20"/>
          <w:u w:val="single"/>
        </w:rPr>
      </w:pPr>
    </w:p>
    <w:p w14:paraId="6445916D" w14:textId="77777777" w:rsidR="00C62A85" w:rsidRPr="00DB3D60" w:rsidRDefault="00C62A85" w:rsidP="00C62A85">
      <w:pPr>
        <w:numPr>
          <w:ilvl w:val="0"/>
          <w:numId w:val="36"/>
        </w:numPr>
        <w:tabs>
          <w:tab w:val="left" w:pos="-720"/>
        </w:tabs>
        <w:suppressAutoHyphens/>
        <w:ind w:left="993" w:hanging="285"/>
        <w:jc w:val="both"/>
        <w:rPr>
          <w:rFonts w:ascii="Verdana" w:hAnsi="Verdana"/>
          <w:spacing w:val="-3"/>
          <w:sz w:val="20"/>
        </w:rPr>
      </w:pPr>
      <w:r w:rsidRPr="00DB3D60">
        <w:rPr>
          <w:rFonts w:ascii="Verdana" w:hAnsi="Verdana"/>
          <w:spacing w:val="-3"/>
          <w:sz w:val="20"/>
        </w:rPr>
        <w:t>L’architecte fournit les supports, notamment les éléments d’élévation, pour l’élaboration de perspectives pour la réalisation des illustrations commerciales par le maître d’ouvrage. Ces prestations de perspectives et d’illustration sont hors du présent marché et à charge du maître d’ouvrage.</w:t>
      </w:r>
    </w:p>
    <w:p w14:paraId="5BE90160" w14:textId="77777777" w:rsidR="00C62A85" w:rsidRPr="00DB3D60" w:rsidRDefault="00C62A85" w:rsidP="00C62A85">
      <w:pPr>
        <w:tabs>
          <w:tab w:val="left" w:pos="-720"/>
        </w:tabs>
        <w:suppressAutoHyphens/>
        <w:ind w:left="993" w:hanging="285"/>
        <w:jc w:val="both"/>
        <w:rPr>
          <w:rFonts w:ascii="Verdana" w:hAnsi="Verdana"/>
          <w:spacing w:val="-3"/>
          <w:sz w:val="20"/>
        </w:rPr>
      </w:pPr>
      <w:r>
        <w:rPr>
          <w:rFonts w:ascii="Verdana" w:hAnsi="Verdana"/>
          <w:spacing w:val="-3"/>
          <w:sz w:val="20"/>
        </w:rPr>
        <w:tab/>
      </w:r>
      <w:r w:rsidRPr="00DB3D60">
        <w:rPr>
          <w:rFonts w:ascii="Verdana" w:hAnsi="Verdana"/>
          <w:spacing w:val="-3"/>
          <w:sz w:val="20"/>
        </w:rPr>
        <w:t>Il contrôle la conformité architecturale de la maquette (le cas échéant) et des perspectives</w:t>
      </w:r>
      <w:r>
        <w:rPr>
          <w:rFonts w:ascii="Verdana" w:hAnsi="Verdana"/>
          <w:spacing w:val="-3"/>
          <w:sz w:val="20"/>
        </w:rPr>
        <w:t xml:space="preserve"> </w:t>
      </w:r>
      <w:r w:rsidRPr="00DB3D60">
        <w:rPr>
          <w:rFonts w:ascii="Verdana" w:hAnsi="Verdana"/>
          <w:spacing w:val="-3"/>
          <w:sz w:val="20"/>
        </w:rPr>
        <w:t>générales qui seront commandées par le maître d’ouvrage à des spécialistes.</w:t>
      </w:r>
    </w:p>
    <w:p w14:paraId="14E6A69B" w14:textId="77777777" w:rsidR="00C62A85" w:rsidRPr="003232F4" w:rsidRDefault="00C62A85" w:rsidP="00C62A85">
      <w:pPr>
        <w:tabs>
          <w:tab w:val="left" w:pos="-720"/>
        </w:tabs>
        <w:suppressAutoHyphens/>
        <w:ind w:left="993" w:hanging="285"/>
        <w:jc w:val="both"/>
        <w:rPr>
          <w:rFonts w:ascii="Verdana" w:hAnsi="Verdana"/>
          <w:spacing w:val="-3"/>
          <w:sz w:val="20"/>
        </w:rPr>
      </w:pPr>
      <w:r>
        <w:rPr>
          <w:rFonts w:ascii="Verdana" w:hAnsi="Verdana"/>
          <w:spacing w:val="-3"/>
          <w:sz w:val="20"/>
        </w:rPr>
        <w:tab/>
      </w:r>
      <w:r w:rsidRPr="00DB3D60">
        <w:rPr>
          <w:rFonts w:ascii="Verdana" w:hAnsi="Verdana"/>
          <w:spacing w:val="-3"/>
          <w:sz w:val="20"/>
        </w:rPr>
        <w:t xml:space="preserve">Il établit les documents exigés par le décret n°67-1166 du 22 Décembre 1967 et l’arrêté du 10 Mai 1968 pour les ventes en l’état futur d’achèvement, notamment les </w:t>
      </w:r>
      <w:r w:rsidRPr="003232F4">
        <w:rPr>
          <w:rFonts w:ascii="Verdana" w:hAnsi="Verdana"/>
          <w:spacing w:val="-3"/>
          <w:sz w:val="20"/>
        </w:rPr>
        <w:t>plans des logements au 1/50</w:t>
      </w:r>
      <w:r w:rsidRPr="003232F4">
        <w:rPr>
          <w:rFonts w:ascii="Verdana" w:hAnsi="Verdana"/>
          <w:spacing w:val="-3"/>
          <w:sz w:val="20"/>
          <w:vertAlign w:val="superscript"/>
        </w:rPr>
        <w:t>ème</w:t>
      </w:r>
      <w:r w:rsidRPr="003232F4">
        <w:rPr>
          <w:rFonts w:ascii="Verdana" w:hAnsi="Verdana"/>
          <w:spacing w:val="-3"/>
          <w:sz w:val="20"/>
        </w:rPr>
        <w:t xml:space="preserve">, avec surfaces des pièces et cotes principales, ainsi que le repérage des appareillages de plomberie et d’électricité. </w:t>
      </w:r>
    </w:p>
    <w:p w14:paraId="6F923CE8" w14:textId="77777777" w:rsidR="00C62A85" w:rsidRPr="003232F4" w:rsidRDefault="00C62A85" w:rsidP="00C62A85">
      <w:pPr>
        <w:tabs>
          <w:tab w:val="left" w:pos="-720"/>
        </w:tabs>
        <w:suppressAutoHyphens/>
        <w:ind w:left="993" w:hanging="285"/>
        <w:jc w:val="both"/>
        <w:rPr>
          <w:rFonts w:ascii="Verdana" w:hAnsi="Verdana"/>
          <w:spacing w:val="-3"/>
          <w:sz w:val="20"/>
        </w:rPr>
      </w:pPr>
      <w:r w:rsidRPr="003232F4">
        <w:rPr>
          <w:rFonts w:ascii="Verdana" w:hAnsi="Verdana"/>
          <w:spacing w:val="-3"/>
          <w:sz w:val="20"/>
        </w:rPr>
        <w:tab/>
        <w:t xml:space="preserve">Il tient à jour le tableau des surfaces </w:t>
      </w:r>
      <w:proofErr w:type="spellStart"/>
      <w:r w:rsidRPr="003232F4">
        <w:rPr>
          <w:rFonts w:ascii="Verdana" w:hAnsi="Verdana"/>
          <w:spacing w:val="-3"/>
          <w:sz w:val="20"/>
        </w:rPr>
        <w:t>SdP</w:t>
      </w:r>
      <w:proofErr w:type="spellEnd"/>
      <w:r w:rsidRPr="003232F4">
        <w:rPr>
          <w:rFonts w:ascii="Verdana" w:hAnsi="Verdana"/>
          <w:spacing w:val="-3"/>
          <w:sz w:val="20"/>
        </w:rPr>
        <w:t>, habitables ou utiles, avec indication de la superficie des annexes.</w:t>
      </w:r>
    </w:p>
    <w:p w14:paraId="58377DC0" w14:textId="77777777" w:rsidR="00C62A85" w:rsidRPr="003232F4" w:rsidRDefault="00C62A85" w:rsidP="00C62A85">
      <w:pPr>
        <w:tabs>
          <w:tab w:val="left" w:pos="-720"/>
        </w:tabs>
        <w:suppressAutoHyphens/>
        <w:ind w:left="993" w:hanging="285"/>
        <w:jc w:val="both"/>
        <w:rPr>
          <w:rFonts w:ascii="Verdana" w:hAnsi="Verdana"/>
          <w:spacing w:val="-3"/>
          <w:sz w:val="20"/>
        </w:rPr>
      </w:pPr>
      <w:r w:rsidRPr="003232F4">
        <w:rPr>
          <w:rFonts w:ascii="Verdana" w:hAnsi="Verdana"/>
          <w:spacing w:val="-3"/>
          <w:sz w:val="20"/>
        </w:rPr>
        <w:tab/>
        <w:t>Il participe à la définition des locaux ou travaux « témoin » ainsi qu’au choix des échantillons à présenter.</w:t>
      </w:r>
    </w:p>
    <w:p w14:paraId="63E01720" w14:textId="77777777" w:rsidR="00C62A85" w:rsidRPr="003232F4" w:rsidRDefault="00C62A85" w:rsidP="00C62A85">
      <w:pPr>
        <w:tabs>
          <w:tab w:val="left" w:pos="-720"/>
        </w:tabs>
        <w:suppressAutoHyphens/>
        <w:ind w:left="567"/>
        <w:jc w:val="both"/>
        <w:rPr>
          <w:rFonts w:ascii="Verdana" w:hAnsi="Verdana"/>
          <w:spacing w:val="-3"/>
        </w:rPr>
      </w:pPr>
    </w:p>
    <w:p w14:paraId="26E40171" w14:textId="77777777" w:rsidR="00C62A85" w:rsidRPr="003232F4" w:rsidRDefault="00C62A85" w:rsidP="00C62A85">
      <w:pPr>
        <w:spacing w:before="160"/>
        <w:ind w:left="567" w:right="-69"/>
        <w:contextualSpacing/>
        <w:jc w:val="both"/>
        <w:rPr>
          <w:rFonts w:ascii="Verdana" w:hAnsi="Verdana"/>
          <w:b/>
          <w:smallCaps/>
          <w:sz w:val="20"/>
          <w:u w:val="single"/>
        </w:rPr>
      </w:pPr>
    </w:p>
    <w:p w14:paraId="14180539" w14:textId="77777777" w:rsidR="00C62A85" w:rsidRPr="003232F4" w:rsidRDefault="00C62A85" w:rsidP="00C62A85">
      <w:pPr>
        <w:tabs>
          <w:tab w:val="left" w:pos="-720"/>
        </w:tabs>
        <w:suppressAutoHyphens/>
        <w:ind w:left="993"/>
        <w:jc w:val="both"/>
        <w:rPr>
          <w:rFonts w:ascii="Verdana" w:hAnsi="Verdana"/>
          <w:b/>
          <w:spacing w:val="-3"/>
          <w:sz w:val="20"/>
        </w:rPr>
      </w:pPr>
      <w:r w:rsidRPr="003232F4">
        <w:rPr>
          <w:rFonts w:ascii="Verdana" w:hAnsi="Verdana"/>
          <w:b/>
          <w:spacing w:val="-3"/>
          <w:sz w:val="20"/>
        </w:rPr>
        <w:t xml:space="preserve">AMT </w:t>
      </w:r>
      <w:r w:rsidRPr="003232F4">
        <w:rPr>
          <w:rFonts w:ascii="Verdana" w:hAnsi="Verdana"/>
          <w:spacing w:val="-3"/>
          <w:sz w:val="20"/>
        </w:rPr>
        <w:t>Assistance aux marchés d’entreprises</w:t>
      </w:r>
    </w:p>
    <w:p w14:paraId="788D25E2" w14:textId="77777777" w:rsidR="00C62A85" w:rsidRPr="00024ACA" w:rsidRDefault="00C62A85" w:rsidP="00C62A85">
      <w:pPr>
        <w:pStyle w:val="Corpsdetexte"/>
        <w:spacing w:line="259" w:lineRule="auto"/>
        <w:ind w:left="993" w:right="706"/>
        <w:jc w:val="both"/>
        <w:rPr>
          <w:rFonts w:ascii="Verdana" w:hAnsi="Verdana"/>
          <w:color w:val="1C232B"/>
          <w:w w:val="105"/>
        </w:rPr>
      </w:pPr>
    </w:p>
    <w:p w14:paraId="59F3488F" w14:textId="77777777" w:rsidR="00C62A85" w:rsidRPr="00024ACA" w:rsidRDefault="00C62A85" w:rsidP="00C62A85">
      <w:pPr>
        <w:pStyle w:val="Corpsdetexte"/>
        <w:spacing w:line="259" w:lineRule="auto"/>
        <w:ind w:left="993"/>
        <w:jc w:val="both"/>
        <w:rPr>
          <w:rFonts w:ascii="Verdana" w:hAnsi="Verdana"/>
          <w:sz w:val="20"/>
        </w:rPr>
      </w:pPr>
      <w:r w:rsidRPr="00024ACA">
        <w:rPr>
          <w:rFonts w:ascii="Verdana" w:hAnsi="Verdana"/>
          <w:color w:val="1C232B"/>
          <w:w w:val="105"/>
          <w:sz w:val="20"/>
        </w:rPr>
        <w:t>L</w:t>
      </w:r>
      <w:r w:rsidRPr="00024ACA">
        <w:rPr>
          <w:rFonts w:ascii="Verdana" w:hAnsi="Verdana"/>
          <w:color w:val="3B4249"/>
          <w:w w:val="105"/>
          <w:sz w:val="20"/>
        </w:rPr>
        <w:t>'A</w:t>
      </w:r>
      <w:r w:rsidRPr="00024ACA">
        <w:rPr>
          <w:rFonts w:ascii="Verdana" w:hAnsi="Verdana"/>
          <w:color w:val="1C232B"/>
          <w:w w:val="105"/>
          <w:sz w:val="20"/>
        </w:rPr>
        <w:t>r</w:t>
      </w:r>
      <w:r w:rsidRPr="00024ACA">
        <w:rPr>
          <w:rFonts w:ascii="Verdana" w:hAnsi="Verdana"/>
          <w:color w:val="3B4249"/>
          <w:w w:val="105"/>
          <w:sz w:val="20"/>
        </w:rPr>
        <w:t>c</w:t>
      </w:r>
      <w:r w:rsidRPr="00024ACA">
        <w:rPr>
          <w:rFonts w:ascii="Verdana" w:hAnsi="Verdana"/>
          <w:color w:val="1C232B"/>
          <w:w w:val="105"/>
          <w:sz w:val="20"/>
        </w:rPr>
        <w:t>hit</w:t>
      </w:r>
      <w:r w:rsidRPr="00024ACA">
        <w:rPr>
          <w:rFonts w:ascii="Verdana" w:hAnsi="Verdana"/>
          <w:color w:val="3B4249"/>
          <w:w w:val="105"/>
          <w:sz w:val="20"/>
        </w:rPr>
        <w:t>ecte assis</w:t>
      </w:r>
      <w:r w:rsidRPr="00024ACA">
        <w:rPr>
          <w:rFonts w:ascii="Verdana" w:hAnsi="Verdana"/>
          <w:color w:val="1C232B"/>
          <w:w w:val="105"/>
          <w:sz w:val="20"/>
        </w:rPr>
        <w:t>t</w:t>
      </w:r>
      <w:r w:rsidRPr="00024ACA">
        <w:rPr>
          <w:rFonts w:ascii="Verdana" w:hAnsi="Verdana"/>
          <w:color w:val="3B4249"/>
          <w:w w:val="105"/>
          <w:sz w:val="20"/>
        </w:rPr>
        <w:t xml:space="preserve">e </w:t>
      </w:r>
      <w:r w:rsidRPr="00024ACA">
        <w:rPr>
          <w:rFonts w:ascii="Verdana" w:hAnsi="Verdana"/>
          <w:color w:val="080C15"/>
          <w:w w:val="105"/>
          <w:sz w:val="20"/>
        </w:rPr>
        <w:t>l</w:t>
      </w:r>
      <w:r w:rsidRPr="00024ACA">
        <w:rPr>
          <w:rFonts w:ascii="Verdana" w:hAnsi="Verdana"/>
          <w:color w:val="3B4249"/>
          <w:w w:val="105"/>
          <w:sz w:val="20"/>
        </w:rPr>
        <w:t>e Promo</w:t>
      </w:r>
      <w:r w:rsidRPr="00024ACA">
        <w:rPr>
          <w:rFonts w:ascii="Verdana" w:hAnsi="Verdana"/>
          <w:color w:val="1C232B"/>
          <w:w w:val="105"/>
          <w:sz w:val="20"/>
        </w:rPr>
        <w:t>t</w:t>
      </w:r>
      <w:r w:rsidRPr="00024ACA">
        <w:rPr>
          <w:rFonts w:ascii="Verdana" w:hAnsi="Verdana"/>
          <w:color w:val="3B4249"/>
          <w:w w:val="105"/>
          <w:sz w:val="20"/>
        </w:rPr>
        <w:t>e</w:t>
      </w:r>
      <w:r w:rsidRPr="00024ACA">
        <w:rPr>
          <w:rFonts w:ascii="Verdana" w:hAnsi="Verdana"/>
          <w:color w:val="1C232B"/>
          <w:w w:val="105"/>
          <w:sz w:val="20"/>
        </w:rPr>
        <w:t>ur p</w:t>
      </w:r>
      <w:r w:rsidRPr="00024ACA">
        <w:rPr>
          <w:rFonts w:ascii="Verdana" w:hAnsi="Verdana"/>
          <w:color w:val="3B4249"/>
          <w:w w:val="105"/>
          <w:sz w:val="20"/>
        </w:rPr>
        <w:t xml:space="preserve">our </w:t>
      </w:r>
      <w:r w:rsidRPr="00024ACA">
        <w:rPr>
          <w:rFonts w:ascii="Verdana" w:hAnsi="Verdana"/>
          <w:color w:val="080C15"/>
          <w:w w:val="105"/>
          <w:sz w:val="20"/>
        </w:rPr>
        <w:t>l</w:t>
      </w:r>
      <w:r w:rsidRPr="00024ACA">
        <w:rPr>
          <w:rFonts w:ascii="Verdana" w:hAnsi="Verdana"/>
          <w:color w:val="565B62"/>
          <w:w w:val="105"/>
          <w:sz w:val="20"/>
        </w:rPr>
        <w:t>'</w:t>
      </w:r>
      <w:r w:rsidRPr="00024ACA">
        <w:rPr>
          <w:rFonts w:ascii="Verdana" w:hAnsi="Verdana"/>
          <w:color w:val="3B4249"/>
          <w:w w:val="105"/>
          <w:sz w:val="20"/>
        </w:rPr>
        <w:t>é</w:t>
      </w:r>
      <w:r w:rsidRPr="00024ACA">
        <w:rPr>
          <w:rFonts w:ascii="Verdana" w:hAnsi="Verdana"/>
          <w:color w:val="1C232B"/>
          <w:w w:val="105"/>
          <w:sz w:val="20"/>
        </w:rPr>
        <w:t>t</w:t>
      </w:r>
      <w:r w:rsidRPr="00024ACA">
        <w:rPr>
          <w:rFonts w:ascii="Verdana" w:hAnsi="Verdana"/>
          <w:color w:val="3B4249"/>
          <w:w w:val="105"/>
          <w:sz w:val="20"/>
        </w:rPr>
        <w:t>ab</w:t>
      </w:r>
      <w:r w:rsidRPr="00024ACA">
        <w:rPr>
          <w:rFonts w:ascii="Verdana" w:hAnsi="Verdana"/>
          <w:color w:val="1C232B"/>
          <w:w w:val="105"/>
          <w:sz w:val="20"/>
        </w:rPr>
        <w:t>li</w:t>
      </w:r>
      <w:r w:rsidRPr="00024ACA">
        <w:rPr>
          <w:rFonts w:ascii="Verdana" w:hAnsi="Verdana"/>
          <w:color w:val="3B4249"/>
          <w:w w:val="105"/>
          <w:sz w:val="20"/>
        </w:rPr>
        <w:t>sse</w:t>
      </w:r>
      <w:r w:rsidRPr="00024ACA">
        <w:rPr>
          <w:rFonts w:ascii="Verdana" w:hAnsi="Verdana"/>
          <w:color w:val="1C232B"/>
          <w:w w:val="105"/>
          <w:sz w:val="20"/>
        </w:rPr>
        <w:t>m</w:t>
      </w:r>
      <w:r w:rsidRPr="00024ACA">
        <w:rPr>
          <w:rFonts w:ascii="Verdana" w:hAnsi="Verdana"/>
          <w:color w:val="3B4249"/>
          <w:w w:val="105"/>
          <w:sz w:val="20"/>
        </w:rPr>
        <w:t>e</w:t>
      </w:r>
      <w:r w:rsidRPr="00024ACA">
        <w:rPr>
          <w:rFonts w:ascii="Verdana" w:hAnsi="Verdana"/>
          <w:color w:val="1C232B"/>
          <w:w w:val="105"/>
          <w:sz w:val="20"/>
        </w:rPr>
        <w:t xml:space="preserve">nt </w:t>
      </w:r>
      <w:r w:rsidRPr="00024ACA">
        <w:rPr>
          <w:rFonts w:ascii="Verdana" w:hAnsi="Verdana"/>
          <w:color w:val="2B333B"/>
          <w:w w:val="105"/>
          <w:sz w:val="20"/>
        </w:rPr>
        <w:t xml:space="preserve">des marchés </w:t>
      </w:r>
      <w:r w:rsidRPr="00024ACA">
        <w:rPr>
          <w:rFonts w:ascii="Verdana" w:hAnsi="Verdana"/>
          <w:color w:val="3B4249"/>
          <w:w w:val="105"/>
          <w:sz w:val="20"/>
        </w:rPr>
        <w:t>d'en</w:t>
      </w:r>
      <w:r w:rsidRPr="00024ACA">
        <w:rPr>
          <w:rFonts w:ascii="Verdana" w:hAnsi="Verdana"/>
          <w:color w:val="1C232B"/>
          <w:w w:val="105"/>
          <w:sz w:val="20"/>
        </w:rPr>
        <w:t>tr</w:t>
      </w:r>
      <w:r w:rsidRPr="00024ACA">
        <w:rPr>
          <w:rFonts w:ascii="Verdana" w:hAnsi="Verdana"/>
          <w:color w:val="3B4249"/>
          <w:w w:val="105"/>
          <w:sz w:val="20"/>
        </w:rPr>
        <w:t>ep</w:t>
      </w:r>
      <w:r w:rsidRPr="00024ACA">
        <w:rPr>
          <w:rFonts w:ascii="Verdana" w:hAnsi="Verdana"/>
          <w:color w:val="1C232B"/>
          <w:w w:val="105"/>
          <w:sz w:val="20"/>
        </w:rPr>
        <w:t>ri</w:t>
      </w:r>
      <w:r w:rsidRPr="00024ACA">
        <w:rPr>
          <w:rFonts w:ascii="Verdana" w:hAnsi="Verdana"/>
          <w:color w:val="3B4249"/>
          <w:w w:val="105"/>
          <w:sz w:val="20"/>
        </w:rPr>
        <w:t>se</w:t>
      </w:r>
      <w:r w:rsidRPr="00024ACA">
        <w:rPr>
          <w:rFonts w:ascii="Verdana" w:hAnsi="Verdana"/>
          <w:color w:val="676B72"/>
          <w:w w:val="105"/>
          <w:sz w:val="20"/>
        </w:rPr>
        <w:t xml:space="preserve">, </w:t>
      </w:r>
      <w:r w:rsidRPr="00024ACA">
        <w:rPr>
          <w:rFonts w:ascii="Verdana" w:hAnsi="Verdana"/>
          <w:color w:val="3B4249"/>
          <w:w w:val="105"/>
          <w:sz w:val="20"/>
        </w:rPr>
        <w:t>ce</w:t>
      </w:r>
      <w:r w:rsidRPr="00024ACA">
        <w:rPr>
          <w:rFonts w:ascii="Verdana" w:hAnsi="Verdana"/>
          <w:color w:val="1C232B"/>
          <w:w w:val="105"/>
          <w:sz w:val="20"/>
        </w:rPr>
        <w:t>l</w:t>
      </w:r>
      <w:r w:rsidRPr="00024ACA">
        <w:rPr>
          <w:rFonts w:ascii="Verdana" w:hAnsi="Verdana"/>
          <w:color w:val="3B4249"/>
          <w:w w:val="105"/>
          <w:sz w:val="20"/>
        </w:rPr>
        <w:t xml:space="preserve">a </w:t>
      </w:r>
      <w:r w:rsidRPr="00024ACA">
        <w:rPr>
          <w:rFonts w:ascii="Verdana" w:hAnsi="Verdana"/>
          <w:color w:val="2B333B"/>
          <w:w w:val="105"/>
          <w:sz w:val="20"/>
        </w:rPr>
        <w:t xml:space="preserve">dans </w:t>
      </w:r>
      <w:r w:rsidRPr="00024ACA">
        <w:rPr>
          <w:rFonts w:ascii="Verdana" w:hAnsi="Verdana"/>
          <w:color w:val="080C15"/>
          <w:w w:val="105"/>
          <w:sz w:val="20"/>
        </w:rPr>
        <w:t>l</w:t>
      </w:r>
      <w:r w:rsidRPr="00024ACA">
        <w:rPr>
          <w:rFonts w:ascii="Verdana" w:hAnsi="Verdana"/>
          <w:color w:val="3B4249"/>
          <w:w w:val="105"/>
          <w:sz w:val="20"/>
        </w:rPr>
        <w:t xml:space="preserve">a </w:t>
      </w:r>
      <w:r w:rsidRPr="00024ACA">
        <w:rPr>
          <w:rFonts w:ascii="Verdana" w:hAnsi="Verdana"/>
          <w:color w:val="1C232B"/>
          <w:w w:val="105"/>
          <w:sz w:val="20"/>
        </w:rPr>
        <w:t>p</w:t>
      </w:r>
      <w:r w:rsidRPr="00024ACA">
        <w:rPr>
          <w:rFonts w:ascii="Verdana" w:hAnsi="Verdana"/>
          <w:color w:val="3B4249"/>
          <w:w w:val="105"/>
          <w:sz w:val="20"/>
        </w:rPr>
        <w:t>e</w:t>
      </w:r>
      <w:r w:rsidRPr="00024ACA">
        <w:rPr>
          <w:rFonts w:ascii="Verdana" w:hAnsi="Verdana"/>
          <w:color w:val="1C232B"/>
          <w:w w:val="105"/>
          <w:sz w:val="20"/>
        </w:rPr>
        <w:t>r</w:t>
      </w:r>
      <w:r w:rsidRPr="00024ACA">
        <w:rPr>
          <w:rFonts w:ascii="Verdana" w:hAnsi="Verdana"/>
          <w:color w:val="3B4249"/>
          <w:w w:val="105"/>
          <w:sz w:val="20"/>
        </w:rPr>
        <w:t>spec</w:t>
      </w:r>
      <w:r w:rsidRPr="00024ACA">
        <w:rPr>
          <w:rFonts w:ascii="Verdana" w:hAnsi="Verdana"/>
          <w:color w:val="1C232B"/>
          <w:w w:val="105"/>
          <w:sz w:val="20"/>
        </w:rPr>
        <w:t>tiv</w:t>
      </w:r>
      <w:r w:rsidRPr="00024ACA">
        <w:rPr>
          <w:rFonts w:ascii="Verdana" w:hAnsi="Verdana"/>
          <w:color w:val="3B4249"/>
          <w:w w:val="105"/>
          <w:sz w:val="20"/>
        </w:rPr>
        <w:t xml:space="preserve">e </w:t>
      </w:r>
      <w:r w:rsidRPr="00024ACA">
        <w:rPr>
          <w:rFonts w:ascii="Verdana" w:hAnsi="Verdana"/>
          <w:color w:val="2B333B"/>
          <w:w w:val="105"/>
          <w:sz w:val="20"/>
        </w:rPr>
        <w:t xml:space="preserve">d'assurer la </w:t>
      </w:r>
      <w:r w:rsidRPr="00024ACA">
        <w:rPr>
          <w:rFonts w:ascii="Verdana" w:hAnsi="Verdana"/>
          <w:color w:val="3B4249"/>
          <w:w w:val="105"/>
          <w:sz w:val="20"/>
        </w:rPr>
        <w:t>confor</w:t>
      </w:r>
      <w:r w:rsidRPr="00024ACA">
        <w:rPr>
          <w:rFonts w:ascii="Verdana" w:hAnsi="Verdana"/>
          <w:color w:val="1C232B"/>
          <w:w w:val="105"/>
          <w:sz w:val="20"/>
        </w:rPr>
        <w:t>mit</w:t>
      </w:r>
      <w:r w:rsidRPr="00024ACA">
        <w:rPr>
          <w:rFonts w:ascii="Verdana" w:hAnsi="Verdana"/>
          <w:color w:val="3B4249"/>
          <w:w w:val="105"/>
          <w:sz w:val="20"/>
        </w:rPr>
        <w:t>é arc</w:t>
      </w:r>
      <w:r w:rsidRPr="00024ACA">
        <w:rPr>
          <w:rFonts w:ascii="Verdana" w:hAnsi="Verdana"/>
          <w:color w:val="1C232B"/>
          <w:w w:val="105"/>
          <w:sz w:val="20"/>
        </w:rPr>
        <w:t>hit</w:t>
      </w:r>
      <w:r w:rsidRPr="00024ACA">
        <w:rPr>
          <w:rFonts w:ascii="Verdana" w:hAnsi="Verdana"/>
          <w:color w:val="3B4249"/>
          <w:w w:val="105"/>
          <w:sz w:val="20"/>
        </w:rPr>
        <w:t>ec</w:t>
      </w:r>
      <w:r w:rsidRPr="00024ACA">
        <w:rPr>
          <w:rFonts w:ascii="Verdana" w:hAnsi="Verdana"/>
          <w:color w:val="1C232B"/>
          <w:w w:val="105"/>
          <w:sz w:val="20"/>
        </w:rPr>
        <w:t>t</w:t>
      </w:r>
      <w:r w:rsidRPr="00024ACA">
        <w:rPr>
          <w:rFonts w:ascii="Verdana" w:hAnsi="Verdana"/>
          <w:color w:val="3B4249"/>
          <w:w w:val="105"/>
          <w:sz w:val="20"/>
        </w:rPr>
        <w:t xml:space="preserve">urale </w:t>
      </w:r>
      <w:r w:rsidRPr="00024ACA">
        <w:rPr>
          <w:rFonts w:ascii="Verdana" w:hAnsi="Verdana"/>
          <w:color w:val="2B333B"/>
          <w:w w:val="105"/>
          <w:sz w:val="20"/>
        </w:rPr>
        <w:t xml:space="preserve">de </w:t>
      </w:r>
      <w:r w:rsidRPr="00024ACA">
        <w:rPr>
          <w:rFonts w:ascii="Verdana" w:hAnsi="Verdana"/>
          <w:color w:val="3B4249"/>
          <w:w w:val="105"/>
          <w:sz w:val="20"/>
        </w:rPr>
        <w:t>so</w:t>
      </w:r>
      <w:r w:rsidRPr="00024ACA">
        <w:rPr>
          <w:rFonts w:ascii="Verdana" w:hAnsi="Verdana"/>
          <w:color w:val="1C232B"/>
          <w:w w:val="105"/>
          <w:sz w:val="20"/>
        </w:rPr>
        <w:t xml:space="preserve">n </w:t>
      </w:r>
      <w:r w:rsidRPr="00024ACA">
        <w:rPr>
          <w:rFonts w:ascii="Verdana" w:hAnsi="Verdana"/>
          <w:color w:val="3B4249"/>
          <w:w w:val="105"/>
          <w:sz w:val="20"/>
        </w:rPr>
        <w:t>projet.</w:t>
      </w:r>
    </w:p>
    <w:p w14:paraId="653380B8" w14:textId="77777777" w:rsidR="00C62A85" w:rsidRPr="00024ACA" w:rsidRDefault="00C62A85" w:rsidP="00C62A85">
      <w:pPr>
        <w:pStyle w:val="Corpsdetexte"/>
        <w:spacing w:line="264" w:lineRule="auto"/>
        <w:ind w:left="993"/>
        <w:jc w:val="both"/>
        <w:rPr>
          <w:rFonts w:ascii="Verdana" w:hAnsi="Verdana"/>
          <w:sz w:val="20"/>
        </w:rPr>
      </w:pPr>
      <w:r w:rsidRPr="00024ACA">
        <w:rPr>
          <w:rFonts w:ascii="Verdana" w:hAnsi="Verdana"/>
          <w:color w:val="080C15"/>
          <w:w w:val="110"/>
          <w:sz w:val="20"/>
        </w:rPr>
        <w:t xml:space="preserve">Il </w:t>
      </w:r>
      <w:r w:rsidRPr="00024ACA">
        <w:rPr>
          <w:rFonts w:ascii="Verdana" w:hAnsi="Verdana"/>
          <w:color w:val="3B4249"/>
          <w:w w:val="110"/>
          <w:sz w:val="20"/>
        </w:rPr>
        <w:t>s'ass</w:t>
      </w:r>
      <w:r w:rsidRPr="00024ACA">
        <w:rPr>
          <w:rFonts w:ascii="Verdana" w:hAnsi="Verdana"/>
          <w:color w:val="1C232B"/>
          <w:w w:val="110"/>
          <w:sz w:val="20"/>
        </w:rPr>
        <w:t>u</w:t>
      </w:r>
      <w:r w:rsidRPr="00024ACA">
        <w:rPr>
          <w:rFonts w:ascii="Verdana" w:hAnsi="Verdana"/>
          <w:color w:val="3B4249"/>
          <w:w w:val="110"/>
          <w:sz w:val="20"/>
        </w:rPr>
        <w:t xml:space="preserve">re en </w:t>
      </w:r>
      <w:r w:rsidRPr="00024ACA">
        <w:rPr>
          <w:rFonts w:ascii="Verdana" w:hAnsi="Verdana"/>
          <w:color w:val="3B4249"/>
          <w:spacing w:val="-4"/>
          <w:w w:val="110"/>
          <w:sz w:val="20"/>
        </w:rPr>
        <w:t>part</w:t>
      </w:r>
      <w:r w:rsidRPr="00024ACA">
        <w:rPr>
          <w:rFonts w:ascii="Verdana" w:hAnsi="Verdana"/>
          <w:color w:val="1C232B"/>
          <w:spacing w:val="-4"/>
          <w:w w:val="110"/>
          <w:sz w:val="20"/>
        </w:rPr>
        <w:t>i</w:t>
      </w:r>
      <w:r w:rsidRPr="00024ACA">
        <w:rPr>
          <w:rFonts w:ascii="Verdana" w:hAnsi="Verdana"/>
          <w:color w:val="3B4249"/>
          <w:spacing w:val="-4"/>
          <w:w w:val="110"/>
          <w:sz w:val="20"/>
        </w:rPr>
        <w:t>cu</w:t>
      </w:r>
      <w:r w:rsidRPr="00024ACA">
        <w:rPr>
          <w:rFonts w:ascii="Verdana" w:hAnsi="Verdana"/>
          <w:color w:val="1C232B"/>
          <w:spacing w:val="-4"/>
          <w:w w:val="110"/>
          <w:sz w:val="20"/>
        </w:rPr>
        <w:t>li</w:t>
      </w:r>
      <w:r w:rsidRPr="00024ACA">
        <w:rPr>
          <w:rFonts w:ascii="Verdana" w:hAnsi="Verdana"/>
          <w:color w:val="3B4249"/>
          <w:spacing w:val="-4"/>
          <w:w w:val="110"/>
          <w:sz w:val="20"/>
        </w:rPr>
        <w:t xml:space="preserve">er </w:t>
      </w:r>
      <w:r w:rsidRPr="00024ACA">
        <w:rPr>
          <w:rFonts w:ascii="Verdana" w:hAnsi="Verdana"/>
          <w:color w:val="2B333B"/>
          <w:w w:val="110"/>
          <w:sz w:val="20"/>
        </w:rPr>
        <w:t xml:space="preserve">que </w:t>
      </w:r>
      <w:r w:rsidRPr="00024ACA">
        <w:rPr>
          <w:rFonts w:ascii="Verdana" w:hAnsi="Verdana"/>
          <w:color w:val="080C15"/>
          <w:w w:val="110"/>
          <w:sz w:val="20"/>
        </w:rPr>
        <w:t>l</w:t>
      </w:r>
      <w:r w:rsidRPr="00024ACA">
        <w:rPr>
          <w:rFonts w:ascii="Verdana" w:hAnsi="Verdana"/>
          <w:color w:val="3B4249"/>
          <w:w w:val="110"/>
          <w:sz w:val="20"/>
        </w:rPr>
        <w:t xml:space="preserve">es </w:t>
      </w:r>
      <w:r w:rsidRPr="00024ACA">
        <w:rPr>
          <w:rFonts w:ascii="Verdana" w:hAnsi="Verdana"/>
          <w:color w:val="3B4249"/>
          <w:spacing w:val="-3"/>
          <w:w w:val="110"/>
          <w:sz w:val="20"/>
        </w:rPr>
        <w:t>répo</w:t>
      </w:r>
      <w:r w:rsidRPr="00024ACA">
        <w:rPr>
          <w:rFonts w:ascii="Verdana" w:hAnsi="Verdana"/>
          <w:color w:val="1C232B"/>
          <w:spacing w:val="-3"/>
          <w:w w:val="110"/>
          <w:sz w:val="20"/>
        </w:rPr>
        <w:t>n</w:t>
      </w:r>
      <w:r w:rsidRPr="00024ACA">
        <w:rPr>
          <w:rFonts w:ascii="Verdana" w:hAnsi="Verdana"/>
          <w:color w:val="3B4249"/>
          <w:spacing w:val="-3"/>
          <w:w w:val="110"/>
          <w:sz w:val="20"/>
        </w:rPr>
        <w:t xml:space="preserve">ses </w:t>
      </w:r>
      <w:r w:rsidRPr="00024ACA">
        <w:rPr>
          <w:rFonts w:ascii="Verdana" w:hAnsi="Verdana"/>
          <w:color w:val="2B333B"/>
          <w:w w:val="110"/>
          <w:sz w:val="20"/>
        </w:rPr>
        <w:t xml:space="preserve">des </w:t>
      </w:r>
      <w:r w:rsidRPr="00024ACA">
        <w:rPr>
          <w:rFonts w:ascii="Verdana" w:hAnsi="Verdana"/>
          <w:color w:val="3B4249"/>
          <w:spacing w:val="-4"/>
          <w:w w:val="110"/>
          <w:sz w:val="20"/>
        </w:rPr>
        <w:t>e</w:t>
      </w:r>
      <w:r w:rsidRPr="00024ACA">
        <w:rPr>
          <w:rFonts w:ascii="Verdana" w:hAnsi="Verdana"/>
          <w:color w:val="1C232B"/>
          <w:spacing w:val="-4"/>
          <w:w w:val="110"/>
          <w:sz w:val="20"/>
        </w:rPr>
        <w:t>nt</w:t>
      </w:r>
      <w:r w:rsidRPr="00024ACA">
        <w:rPr>
          <w:rFonts w:ascii="Verdana" w:hAnsi="Verdana"/>
          <w:color w:val="3B4249"/>
          <w:spacing w:val="-4"/>
          <w:w w:val="110"/>
          <w:sz w:val="20"/>
        </w:rPr>
        <w:t>rep</w:t>
      </w:r>
      <w:r w:rsidRPr="00024ACA">
        <w:rPr>
          <w:rFonts w:ascii="Verdana" w:hAnsi="Verdana"/>
          <w:color w:val="1C232B"/>
          <w:spacing w:val="-4"/>
          <w:w w:val="110"/>
          <w:sz w:val="20"/>
        </w:rPr>
        <w:t>ri</w:t>
      </w:r>
      <w:r w:rsidRPr="00024ACA">
        <w:rPr>
          <w:rFonts w:ascii="Verdana" w:hAnsi="Verdana"/>
          <w:color w:val="3B4249"/>
          <w:spacing w:val="-4"/>
          <w:w w:val="110"/>
          <w:sz w:val="20"/>
        </w:rPr>
        <w:t xml:space="preserve">ses </w:t>
      </w:r>
      <w:r w:rsidRPr="00024ACA">
        <w:rPr>
          <w:rFonts w:ascii="Verdana" w:hAnsi="Verdana"/>
          <w:color w:val="3B4249"/>
          <w:spacing w:val="-3"/>
          <w:w w:val="110"/>
          <w:sz w:val="20"/>
        </w:rPr>
        <w:t>so</w:t>
      </w:r>
      <w:r w:rsidRPr="00024ACA">
        <w:rPr>
          <w:rFonts w:ascii="Verdana" w:hAnsi="Verdana"/>
          <w:color w:val="1C232B"/>
          <w:spacing w:val="-3"/>
          <w:w w:val="110"/>
          <w:sz w:val="20"/>
        </w:rPr>
        <w:t xml:space="preserve">nt </w:t>
      </w:r>
      <w:r w:rsidRPr="00024ACA">
        <w:rPr>
          <w:rFonts w:ascii="Verdana" w:hAnsi="Verdana"/>
          <w:color w:val="3B4249"/>
          <w:spacing w:val="-3"/>
          <w:w w:val="110"/>
          <w:sz w:val="20"/>
        </w:rPr>
        <w:t>s</w:t>
      </w:r>
      <w:r w:rsidRPr="00024ACA">
        <w:rPr>
          <w:rFonts w:ascii="Verdana" w:hAnsi="Verdana"/>
          <w:color w:val="1C232B"/>
          <w:spacing w:val="-3"/>
          <w:w w:val="110"/>
          <w:sz w:val="20"/>
        </w:rPr>
        <w:t>uffi</w:t>
      </w:r>
      <w:r w:rsidRPr="00024ACA">
        <w:rPr>
          <w:rFonts w:ascii="Verdana" w:hAnsi="Verdana"/>
          <w:color w:val="3B4249"/>
          <w:spacing w:val="-3"/>
          <w:w w:val="110"/>
          <w:sz w:val="20"/>
        </w:rPr>
        <w:t xml:space="preserve">samment </w:t>
      </w:r>
      <w:r w:rsidRPr="00024ACA">
        <w:rPr>
          <w:rFonts w:ascii="Verdana" w:hAnsi="Verdana"/>
          <w:color w:val="2B333B"/>
          <w:w w:val="110"/>
          <w:sz w:val="20"/>
        </w:rPr>
        <w:t xml:space="preserve">précises </w:t>
      </w:r>
      <w:r w:rsidRPr="00024ACA">
        <w:rPr>
          <w:rFonts w:ascii="Verdana" w:hAnsi="Verdana"/>
          <w:color w:val="3B4249"/>
          <w:w w:val="110"/>
          <w:sz w:val="20"/>
        </w:rPr>
        <w:t xml:space="preserve">et </w:t>
      </w:r>
      <w:r w:rsidRPr="00024ACA">
        <w:rPr>
          <w:rFonts w:ascii="Verdana" w:hAnsi="Verdana"/>
          <w:color w:val="2B333B"/>
          <w:w w:val="110"/>
          <w:sz w:val="20"/>
        </w:rPr>
        <w:t xml:space="preserve">détaillées pour ne donner </w:t>
      </w:r>
      <w:r w:rsidRPr="00024ACA">
        <w:rPr>
          <w:rFonts w:ascii="Verdana" w:hAnsi="Verdana"/>
          <w:color w:val="1C232B"/>
          <w:w w:val="110"/>
          <w:sz w:val="20"/>
        </w:rPr>
        <w:t>li</w:t>
      </w:r>
      <w:r w:rsidRPr="00024ACA">
        <w:rPr>
          <w:rFonts w:ascii="Verdana" w:hAnsi="Verdana"/>
          <w:color w:val="3B4249"/>
          <w:w w:val="110"/>
          <w:sz w:val="20"/>
        </w:rPr>
        <w:t xml:space="preserve">eu à </w:t>
      </w:r>
      <w:r w:rsidRPr="00024ACA">
        <w:rPr>
          <w:rFonts w:ascii="Verdana" w:hAnsi="Verdana"/>
          <w:color w:val="3B4249"/>
          <w:spacing w:val="-3"/>
          <w:w w:val="110"/>
          <w:sz w:val="20"/>
        </w:rPr>
        <w:t>a</w:t>
      </w:r>
      <w:r w:rsidRPr="00024ACA">
        <w:rPr>
          <w:rFonts w:ascii="Verdana" w:hAnsi="Verdana"/>
          <w:color w:val="1C232B"/>
          <w:spacing w:val="-3"/>
          <w:w w:val="110"/>
          <w:sz w:val="20"/>
        </w:rPr>
        <w:t>u</w:t>
      </w:r>
      <w:r w:rsidRPr="00024ACA">
        <w:rPr>
          <w:rFonts w:ascii="Verdana" w:hAnsi="Verdana"/>
          <w:color w:val="3B4249"/>
          <w:spacing w:val="-3"/>
          <w:w w:val="110"/>
          <w:sz w:val="20"/>
        </w:rPr>
        <w:t>cu</w:t>
      </w:r>
      <w:r w:rsidRPr="00024ACA">
        <w:rPr>
          <w:rFonts w:ascii="Verdana" w:hAnsi="Verdana"/>
          <w:color w:val="1C232B"/>
          <w:spacing w:val="-3"/>
          <w:w w:val="110"/>
          <w:sz w:val="20"/>
        </w:rPr>
        <w:t>n</w:t>
      </w:r>
      <w:r w:rsidRPr="00024ACA">
        <w:rPr>
          <w:rFonts w:ascii="Verdana" w:hAnsi="Verdana"/>
          <w:color w:val="3B4249"/>
          <w:spacing w:val="-3"/>
          <w:w w:val="110"/>
          <w:sz w:val="20"/>
        </w:rPr>
        <w:t xml:space="preserve">e </w:t>
      </w:r>
      <w:r w:rsidRPr="00024ACA">
        <w:rPr>
          <w:rFonts w:ascii="Verdana" w:hAnsi="Verdana"/>
          <w:color w:val="3B4249"/>
          <w:spacing w:val="-4"/>
          <w:w w:val="110"/>
          <w:sz w:val="20"/>
        </w:rPr>
        <w:t>er</w:t>
      </w:r>
      <w:r w:rsidRPr="00024ACA">
        <w:rPr>
          <w:rFonts w:ascii="Verdana" w:hAnsi="Verdana"/>
          <w:color w:val="1C232B"/>
          <w:spacing w:val="-4"/>
          <w:w w:val="110"/>
          <w:sz w:val="20"/>
        </w:rPr>
        <w:t>r</w:t>
      </w:r>
      <w:r w:rsidRPr="00024ACA">
        <w:rPr>
          <w:rFonts w:ascii="Verdana" w:hAnsi="Verdana"/>
          <w:color w:val="3B4249"/>
          <w:spacing w:val="-4"/>
          <w:w w:val="110"/>
          <w:sz w:val="20"/>
        </w:rPr>
        <w:t>e</w:t>
      </w:r>
      <w:r w:rsidRPr="00024ACA">
        <w:rPr>
          <w:rFonts w:ascii="Verdana" w:hAnsi="Verdana"/>
          <w:color w:val="1C232B"/>
          <w:spacing w:val="-4"/>
          <w:w w:val="110"/>
          <w:sz w:val="20"/>
        </w:rPr>
        <w:t xml:space="preserve">ur </w:t>
      </w:r>
      <w:r w:rsidRPr="00024ACA">
        <w:rPr>
          <w:rFonts w:ascii="Verdana" w:hAnsi="Verdana"/>
          <w:color w:val="2B333B"/>
          <w:w w:val="110"/>
          <w:sz w:val="20"/>
        </w:rPr>
        <w:t xml:space="preserve">d'interprétation, </w:t>
      </w:r>
      <w:r w:rsidRPr="00024ACA">
        <w:rPr>
          <w:rFonts w:ascii="Verdana" w:hAnsi="Verdana"/>
          <w:color w:val="3B4249"/>
          <w:w w:val="110"/>
          <w:sz w:val="20"/>
        </w:rPr>
        <w:t>et q</w:t>
      </w:r>
      <w:r w:rsidRPr="00024ACA">
        <w:rPr>
          <w:rFonts w:ascii="Verdana" w:hAnsi="Verdana"/>
          <w:color w:val="1C232B"/>
          <w:w w:val="110"/>
          <w:sz w:val="20"/>
        </w:rPr>
        <w:t>u</w:t>
      </w:r>
      <w:r w:rsidRPr="00024ACA">
        <w:rPr>
          <w:rFonts w:ascii="Verdana" w:hAnsi="Verdana"/>
          <w:color w:val="3B4249"/>
          <w:w w:val="110"/>
          <w:sz w:val="20"/>
        </w:rPr>
        <w:t>'elles co</w:t>
      </w:r>
      <w:r w:rsidRPr="00024ACA">
        <w:rPr>
          <w:rFonts w:ascii="Verdana" w:hAnsi="Verdana"/>
          <w:color w:val="1C232B"/>
          <w:w w:val="110"/>
          <w:sz w:val="20"/>
        </w:rPr>
        <w:t>rr</w:t>
      </w:r>
      <w:r w:rsidRPr="00024ACA">
        <w:rPr>
          <w:rFonts w:ascii="Verdana" w:hAnsi="Verdana"/>
          <w:color w:val="3B4249"/>
          <w:w w:val="110"/>
          <w:sz w:val="20"/>
        </w:rPr>
        <w:t>esponde</w:t>
      </w:r>
      <w:r w:rsidRPr="00024ACA">
        <w:rPr>
          <w:rFonts w:ascii="Verdana" w:hAnsi="Verdana"/>
          <w:color w:val="1C232B"/>
          <w:w w:val="110"/>
          <w:sz w:val="20"/>
        </w:rPr>
        <w:t>nt fid</w:t>
      </w:r>
      <w:r w:rsidRPr="00024ACA">
        <w:rPr>
          <w:rFonts w:ascii="Verdana" w:hAnsi="Verdana"/>
          <w:color w:val="3B4249"/>
          <w:w w:val="110"/>
          <w:sz w:val="20"/>
        </w:rPr>
        <w:t>è</w:t>
      </w:r>
      <w:r w:rsidRPr="00024ACA">
        <w:rPr>
          <w:rFonts w:ascii="Verdana" w:hAnsi="Verdana"/>
          <w:color w:val="080C15"/>
          <w:w w:val="110"/>
          <w:sz w:val="20"/>
        </w:rPr>
        <w:t>l</w:t>
      </w:r>
      <w:r w:rsidRPr="00024ACA">
        <w:rPr>
          <w:rFonts w:ascii="Verdana" w:hAnsi="Verdana"/>
          <w:color w:val="3B4249"/>
          <w:w w:val="110"/>
          <w:sz w:val="20"/>
        </w:rPr>
        <w:t>eme</w:t>
      </w:r>
      <w:r w:rsidRPr="00024ACA">
        <w:rPr>
          <w:rFonts w:ascii="Verdana" w:hAnsi="Verdana"/>
          <w:color w:val="1C232B"/>
          <w:w w:val="110"/>
          <w:sz w:val="20"/>
        </w:rPr>
        <w:t xml:space="preserve">nt </w:t>
      </w:r>
      <w:r w:rsidRPr="00024ACA">
        <w:rPr>
          <w:rFonts w:ascii="Verdana" w:hAnsi="Verdana"/>
          <w:color w:val="3B4249"/>
          <w:w w:val="110"/>
          <w:sz w:val="20"/>
        </w:rPr>
        <w:t xml:space="preserve">à </w:t>
      </w:r>
      <w:r w:rsidRPr="00024ACA">
        <w:rPr>
          <w:rFonts w:ascii="Verdana" w:hAnsi="Verdana"/>
          <w:color w:val="1C232B"/>
          <w:w w:val="110"/>
          <w:sz w:val="20"/>
        </w:rPr>
        <w:t>l</w:t>
      </w:r>
      <w:r w:rsidRPr="00024ACA">
        <w:rPr>
          <w:rFonts w:ascii="Verdana" w:hAnsi="Verdana"/>
          <w:color w:val="3B4249"/>
          <w:w w:val="110"/>
          <w:sz w:val="20"/>
        </w:rPr>
        <w:t xml:space="preserve">a </w:t>
      </w:r>
      <w:r w:rsidRPr="00024ACA">
        <w:rPr>
          <w:rFonts w:ascii="Verdana" w:hAnsi="Verdana"/>
          <w:color w:val="1C232B"/>
          <w:w w:val="110"/>
          <w:sz w:val="20"/>
        </w:rPr>
        <w:t>tot</w:t>
      </w:r>
      <w:r w:rsidRPr="00024ACA">
        <w:rPr>
          <w:rFonts w:ascii="Verdana" w:hAnsi="Verdana"/>
          <w:color w:val="3B4249"/>
          <w:w w:val="110"/>
          <w:sz w:val="20"/>
        </w:rPr>
        <w:t>a</w:t>
      </w:r>
      <w:r w:rsidRPr="00024ACA">
        <w:rPr>
          <w:rFonts w:ascii="Verdana" w:hAnsi="Verdana"/>
          <w:color w:val="1C232B"/>
          <w:w w:val="110"/>
          <w:sz w:val="20"/>
        </w:rPr>
        <w:t>lit</w:t>
      </w:r>
      <w:r w:rsidRPr="00024ACA">
        <w:rPr>
          <w:rFonts w:ascii="Verdana" w:hAnsi="Verdana"/>
          <w:color w:val="3B4249"/>
          <w:w w:val="110"/>
          <w:sz w:val="20"/>
        </w:rPr>
        <w:t xml:space="preserve">é </w:t>
      </w:r>
      <w:r w:rsidRPr="00024ACA">
        <w:rPr>
          <w:rFonts w:ascii="Verdana" w:hAnsi="Verdana"/>
          <w:color w:val="2B333B"/>
          <w:w w:val="110"/>
          <w:sz w:val="20"/>
        </w:rPr>
        <w:t>des ouvrages.</w:t>
      </w:r>
    </w:p>
    <w:p w14:paraId="03DE0CD5" w14:textId="77777777" w:rsidR="00C62A85" w:rsidRPr="00024ACA" w:rsidRDefault="00C62A85" w:rsidP="00C62A85">
      <w:pPr>
        <w:pStyle w:val="Corpsdetexte"/>
        <w:spacing w:before="4"/>
        <w:ind w:left="993"/>
        <w:rPr>
          <w:rFonts w:ascii="Verdana" w:hAnsi="Verdana"/>
          <w:sz w:val="20"/>
        </w:rPr>
      </w:pPr>
    </w:p>
    <w:p w14:paraId="789EEFC3" w14:textId="77777777" w:rsidR="00C62A85" w:rsidRDefault="00C62A85" w:rsidP="00C62A85">
      <w:pPr>
        <w:pStyle w:val="Corpsdetexte"/>
        <w:spacing w:line="259" w:lineRule="auto"/>
        <w:ind w:left="993"/>
        <w:jc w:val="both"/>
        <w:rPr>
          <w:ins w:id="9" w:author="Maxime FRANCHET" w:date="2022-03-21T18:59:00Z"/>
          <w:rFonts w:ascii="Verdana" w:hAnsi="Verdana"/>
          <w:color w:val="565B62"/>
          <w:w w:val="105"/>
          <w:sz w:val="20"/>
        </w:rPr>
      </w:pPr>
      <w:r w:rsidRPr="00024ACA">
        <w:rPr>
          <w:rFonts w:ascii="Verdana" w:hAnsi="Verdana"/>
          <w:color w:val="080C15"/>
          <w:spacing w:val="-4"/>
          <w:w w:val="105"/>
          <w:sz w:val="20"/>
        </w:rPr>
        <w:t>I</w:t>
      </w:r>
      <w:r w:rsidRPr="00024ACA">
        <w:rPr>
          <w:rFonts w:ascii="Verdana" w:hAnsi="Verdana"/>
          <w:color w:val="2B333B"/>
          <w:spacing w:val="-4"/>
          <w:w w:val="105"/>
          <w:sz w:val="20"/>
        </w:rPr>
        <w:t xml:space="preserve">l </w:t>
      </w:r>
      <w:r w:rsidRPr="00024ACA">
        <w:rPr>
          <w:rFonts w:ascii="Verdana" w:hAnsi="Verdana"/>
          <w:color w:val="2B333B"/>
          <w:w w:val="105"/>
          <w:sz w:val="20"/>
        </w:rPr>
        <w:t xml:space="preserve">met </w:t>
      </w:r>
      <w:r w:rsidRPr="00024ACA">
        <w:rPr>
          <w:rFonts w:ascii="Verdana" w:hAnsi="Verdana"/>
          <w:color w:val="3B4249"/>
          <w:w w:val="105"/>
          <w:sz w:val="20"/>
        </w:rPr>
        <w:t xml:space="preserve">à </w:t>
      </w:r>
      <w:r w:rsidRPr="00024ACA">
        <w:rPr>
          <w:rFonts w:ascii="Verdana" w:hAnsi="Verdana"/>
          <w:color w:val="1C232B"/>
          <w:w w:val="105"/>
          <w:sz w:val="20"/>
        </w:rPr>
        <w:t xml:space="preserve">jour </w:t>
      </w:r>
      <w:r w:rsidRPr="00024ACA">
        <w:rPr>
          <w:rFonts w:ascii="Verdana" w:hAnsi="Verdana"/>
          <w:color w:val="3B4249"/>
          <w:spacing w:val="-3"/>
          <w:w w:val="105"/>
          <w:sz w:val="20"/>
        </w:rPr>
        <w:t>so</w:t>
      </w:r>
      <w:r w:rsidRPr="00024ACA">
        <w:rPr>
          <w:rFonts w:ascii="Verdana" w:hAnsi="Verdana"/>
          <w:color w:val="1C232B"/>
          <w:spacing w:val="-3"/>
          <w:w w:val="105"/>
          <w:sz w:val="20"/>
        </w:rPr>
        <w:t xml:space="preserve">n </w:t>
      </w:r>
      <w:r w:rsidRPr="00024ACA">
        <w:rPr>
          <w:rFonts w:ascii="Verdana" w:hAnsi="Verdana"/>
          <w:color w:val="2B333B"/>
          <w:w w:val="105"/>
          <w:sz w:val="20"/>
        </w:rPr>
        <w:t xml:space="preserve">projet </w:t>
      </w:r>
      <w:r w:rsidRPr="00024ACA">
        <w:rPr>
          <w:rFonts w:ascii="Verdana" w:hAnsi="Verdana"/>
          <w:color w:val="3B4249"/>
          <w:w w:val="105"/>
          <w:sz w:val="20"/>
        </w:rPr>
        <w:t>ap</w:t>
      </w:r>
      <w:r w:rsidRPr="00024ACA">
        <w:rPr>
          <w:rFonts w:ascii="Verdana" w:hAnsi="Verdana"/>
          <w:color w:val="1C232B"/>
          <w:w w:val="105"/>
          <w:sz w:val="20"/>
        </w:rPr>
        <w:t>r</w:t>
      </w:r>
      <w:r w:rsidRPr="00024ACA">
        <w:rPr>
          <w:rFonts w:ascii="Verdana" w:hAnsi="Verdana"/>
          <w:color w:val="3B4249"/>
          <w:w w:val="105"/>
          <w:sz w:val="20"/>
        </w:rPr>
        <w:t xml:space="preserve">ès </w:t>
      </w:r>
      <w:r w:rsidRPr="00024ACA">
        <w:rPr>
          <w:rFonts w:ascii="Verdana" w:hAnsi="Verdana"/>
          <w:color w:val="2B333B"/>
          <w:w w:val="105"/>
          <w:sz w:val="20"/>
        </w:rPr>
        <w:t>m</w:t>
      </w:r>
      <w:r w:rsidRPr="00024ACA">
        <w:rPr>
          <w:rFonts w:ascii="Verdana" w:hAnsi="Verdana"/>
          <w:color w:val="080C15"/>
          <w:w w:val="105"/>
          <w:sz w:val="20"/>
        </w:rPr>
        <w:t>i</w:t>
      </w:r>
      <w:r w:rsidRPr="00024ACA">
        <w:rPr>
          <w:rFonts w:ascii="Verdana" w:hAnsi="Verdana"/>
          <w:color w:val="3B4249"/>
          <w:w w:val="105"/>
          <w:sz w:val="20"/>
        </w:rPr>
        <w:t>se a</w:t>
      </w:r>
      <w:r w:rsidRPr="00024ACA">
        <w:rPr>
          <w:rFonts w:ascii="Verdana" w:hAnsi="Verdana"/>
          <w:color w:val="1C232B"/>
          <w:w w:val="105"/>
          <w:sz w:val="20"/>
        </w:rPr>
        <w:t xml:space="preserve">u </w:t>
      </w:r>
      <w:r w:rsidRPr="00024ACA">
        <w:rPr>
          <w:rFonts w:ascii="Verdana" w:hAnsi="Verdana"/>
          <w:color w:val="3B4249"/>
          <w:w w:val="105"/>
          <w:sz w:val="20"/>
        </w:rPr>
        <w:t xml:space="preserve">point </w:t>
      </w:r>
      <w:r w:rsidRPr="00024ACA">
        <w:rPr>
          <w:rFonts w:ascii="Verdana" w:hAnsi="Verdana"/>
          <w:color w:val="2B333B"/>
          <w:w w:val="105"/>
          <w:sz w:val="20"/>
        </w:rPr>
        <w:t xml:space="preserve">des </w:t>
      </w:r>
      <w:r w:rsidRPr="00024ACA">
        <w:rPr>
          <w:rFonts w:ascii="Verdana" w:hAnsi="Verdana"/>
          <w:color w:val="1C232B"/>
          <w:spacing w:val="-3"/>
          <w:w w:val="105"/>
          <w:sz w:val="20"/>
        </w:rPr>
        <w:t>m</w:t>
      </w:r>
      <w:r w:rsidRPr="00024ACA">
        <w:rPr>
          <w:rFonts w:ascii="Verdana" w:hAnsi="Verdana"/>
          <w:color w:val="3B4249"/>
          <w:spacing w:val="-3"/>
          <w:w w:val="105"/>
          <w:sz w:val="20"/>
        </w:rPr>
        <w:t>a</w:t>
      </w:r>
      <w:r w:rsidRPr="00024ACA">
        <w:rPr>
          <w:rFonts w:ascii="Verdana" w:hAnsi="Verdana"/>
          <w:color w:val="1C232B"/>
          <w:spacing w:val="-3"/>
          <w:w w:val="105"/>
          <w:sz w:val="20"/>
        </w:rPr>
        <w:t>r</w:t>
      </w:r>
      <w:r w:rsidRPr="00024ACA">
        <w:rPr>
          <w:rFonts w:ascii="Verdana" w:hAnsi="Verdana"/>
          <w:color w:val="3B4249"/>
          <w:spacing w:val="-3"/>
          <w:w w:val="105"/>
          <w:sz w:val="20"/>
        </w:rPr>
        <w:t>c</w:t>
      </w:r>
      <w:r w:rsidRPr="00024ACA">
        <w:rPr>
          <w:rFonts w:ascii="Verdana" w:hAnsi="Verdana"/>
          <w:color w:val="1C232B"/>
          <w:spacing w:val="-3"/>
          <w:w w:val="105"/>
          <w:sz w:val="20"/>
        </w:rPr>
        <w:t>h</w:t>
      </w:r>
      <w:r w:rsidRPr="00024ACA">
        <w:rPr>
          <w:rFonts w:ascii="Verdana" w:hAnsi="Verdana"/>
          <w:color w:val="3B4249"/>
          <w:spacing w:val="-3"/>
          <w:w w:val="105"/>
          <w:sz w:val="20"/>
        </w:rPr>
        <w:t xml:space="preserve">és </w:t>
      </w:r>
      <w:r w:rsidRPr="00024ACA">
        <w:rPr>
          <w:rFonts w:ascii="Verdana" w:hAnsi="Verdana"/>
          <w:color w:val="3B4249"/>
          <w:w w:val="105"/>
          <w:sz w:val="20"/>
        </w:rPr>
        <w:t xml:space="preserve">de </w:t>
      </w:r>
      <w:r w:rsidRPr="00024ACA">
        <w:rPr>
          <w:rFonts w:ascii="Verdana" w:hAnsi="Verdana"/>
          <w:color w:val="2B333B"/>
          <w:w w:val="105"/>
          <w:sz w:val="20"/>
        </w:rPr>
        <w:t xml:space="preserve">travaux </w:t>
      </w:r>
      <w:r w:rsidRPr="00024ACA">
        <w:rPr>
          <w:rFonts w:ascii="Verdana" w:hAnsi="Verdana"/>
          <w:color w:val="3B4249"/>
          <w:w w:val="105"/>
          <w:sz w:val="20"/>
        </w:rPr>
        <w:t xml:space="preserve">et </w:t>
      </w:r>
      <w:r w:rsidRPr="00024ACA">
        <w:rPr>
          <w:rFonts w:ascii="Verdana" w:hAnsi="Verdana"/>
          <w:color w:val="1C232B"/>
          <w:w w:val="105"/>
          <w:sz w:val="20"/>
        </w:rPr>
        <w:t>int</w:t>
      </w:r>
      <w:r w:rsidRPr="00024ACA">
        <w:rPr>
          <w:rFonts w:ascii="Verdana" w:hAnsi="Verdana"/>
          <w:color w:val="3B4249"/>
          <w:w w:val="105"/>
          <w:sz w:val="20"/>
        </w:rPr>
        <w:t>égra</w:t>
      </w:r>
      <w:r w:rsidRPr="00024ACA">
        <w:rPr>
          <w:rFonts w:ascii="Verdana" w:hAnsi="Verdana"/>
          <w:color w:val="1C232B"/>
          <w:w w:val="105"/>
          <w:sz w:val="20"/>
        </w:rPr>
        <w:t>t</w:t>
      </w:r>
      <w:r w:rsidRPr="00024ACA">
        <w:rPr>
          <w:rFonts w:ascii="Verdana" w:hAnsi="Verdana"/>
          <w:color w:val="3B4249"/>
          <w:w w:val="105"/>
          <w:sz w:val="20"/>
        </w:rPr>
        <w:t xml:space="preserve">ion </w:t>
      </w:r>
      <w:r w:rsidRPr="00024ACA">
        <w:rPr>
          <w:rFonts w:ascii="Verdana" w:hAnsi="Verdana"/>
          <w:color w:val="2B333B"/>
          <w:w w:val="105"/>
          <w:sz w:val="20"/>
        </w:rPr>
        <w:t>des modifications de programme nécess</w:t>
      </w:r>
      <w:r w:rsidRPr="00024ACA">
        <w:rPr>
          <w:rFonts w:ascii="Verdana" w:hAnsi="Verdana"/>
          <w:color w:val="080C15"/>
          <w:w w:val="105"/>
          <w:sz w:val="20"/>
        </w:rPr>
        <w:t>i</w:t>
      </w:r>
      <w:r w:rsidRPr="00024ACA">
        <w:rPr>
          <w:rFonts w:ascii="Verdana" w:hAnsi="Verdana"/>
          <w:color w:val="2B333B"/>
          <w:w w:val="105"/>
          <w:sz w:val="20"/>
        </w:rPr>
        <w:t xml:space="preserve">tant une </w:t>
      </w:r>
      <w:r w:rsidRPr="00024ACA">
        <w:rPr>
          <w:rFonts w:ascii="Verdana" w:hAnsi="Verdana"/>
          <w:color w:val="1C232B"/>
          <w:spacing w:val="-4"/>
          <w:w w:val="105"/>
          <w:sz w:val="20"/>
        </w:rPr>
        <w:t>r</w:t>
      </w:r>
      <w:r w:rsidRPr="00024ACA">
        <w:rPr>
          <w:rFonts w:ascii="Verdana" w:hAnsi="Verdana"/>
          <w:color w:val="3B4249"/>
          <w:spacing w:val="-4"/>
          <w:w w:val="105"/>
          <w:sz w:val="20"/>
        </w:rPr>
        <w:t>et</w:t>
      </w:r>
      <w:r w:rsidRPr="00024ACA">
        <w:rPr>
          <w:rFonts w:ascii="Verdana" w:hAnsi="Verdana"/>
          <w:color w:val="1C232B"/>
          <w:spacing w:val="-4"/>
          <w:w w:val="105"/>
          <w:sz w:val="20"/>
        </w:rPr>
        <w:t>r</w:t>
      </w:r>
      <w:r w:rsidRPr="00024ACA">
        <w:rPr>
          <w:rFonts w:ascii="Verdana" w:hAnsi="Verdana"/>
          <w:color w:val="3B4249"/>
          <w:spacing w:val="-4"/>
          <w:w w:val="105"/>
          <w:sz w:val="20"/>
        </w:rPr>
        <w:t>ansc</w:t>
      </w:r>
      <w:r w:rsidRPr="00024ACA">
        <w:rPr>
          <w:rFonts w:ascii="Verdana" w:hAnsi="Verdana"/>
          <w:color w:val="1C232B"/>
          <w:spacing w:val="-4"/>
          <w:w w:val="105"/>
          <w:sz w:val="20"/>
        </w:rPr>
        <w:t>ripti</w:t>
      </w:r>
      <w:r w:rsidRPr="00024ACA">
        <w:rPr>
          <w:rFonts w:ascii="Verdana" w:hAnsi="Verdana"/>
          <w:color w:val="3B4249"/>
          <w:spacing w:val="-4"/>
          <w:w w:val="105"/>
          <w:sz w:val="20"/>
        </w:rPr>
        <w:t>o</w:t>
      </w:r>
      <w:r w:rsidRPr="00024ACA">
        <w:rPr>
          <w:rFonts w:ascii="Verdana" w:hAnsi="Verdana"/>
          <w:color w:val="1C232B"/>
          <w:spacing w:val="-4"/>
          <w:w w:val="105"/>
          <w:sz w:val="20"/>
        </w:rPr>
        <w:t xml:space="preserve">n </w:t>
      </w:r>
      <w:r w:rsidRPr="00024ACA">
        <w:rPr>
          <w:rFonts w:ascii="Verdana" w:hAnsi="Verdana"/>
          <w:color w:val="3B4249"/>
          <w:spacing w:val="-3"/>
          <w:w w:val="105"/>
          <w:sz w:val="20"/>
        </w:rPr>
        <w:t>grap</w:t>
      </w:r>
      <w:r w:rsidRPr="00024ACA">
        <w:rPr>
          <w:rFonts w:ascii="Verdana" w:hAnsi="Verdana"/>
          <w:color w:val="1C232B"/>
          <w:spacing w:val="-3"/>
          <w:w w:val="105"/>
          <w:sz w:val="20"/>
        </w:rPr>
        <w:t>hi</w:t>
      </w:r>
      <w:r w:rsidRPr="00024ACA">
        <w:rPr>
          <w:rFonts w:ascii="Verdana" w:hAnsi="Verdana"/>
          <w:color w:val="3B4249"/>
          <w:spacing w:val="-3"/>
          <w:w w:val="105"/>
          <w:sz w:val="20"/>
        </w:rPr>
        <w:t xml:space="preserve">que </w:t>
      </w:r>
      <w:r w:rsidRPr="00024ACA">
        <w:rPr>
          <w:rFonts w:ascii="Verdana" w:hAnsi="Verdana"/>
          <w:color w:val="3B4249"/>
          <w:w w:val="105"/>
          <w:sz w:val="20"/>
        </w:rPr>
        <w:t xml:space="preserve">pour </w:t>
      </w:r>
      <w:r w:rsidRPr="00024ACA">
        <w:rPr>
          <w:rFonts w:ascii="Verdana" w:hAnsi="Verdana"/>
          <w:color w:val="2B333B"/>
          <w:w w:val="105"/>
          <w:sz w:val="20"/>
        </w:rPr>
        <w:t xml:space="preserve">une </w:t>
      </w:r>
      <w:r w:rsidRPr="00024ACA">
        <w:rPr>
          <w:rFonts w:ascii="Verdana" w:hAnsi="Verdana"/>
          <w:color w:val="3B4249"/>
          <w:spacing w:val="-4"/>
          <w:w w:val="105"/>
          <w:sz w:val="20"/>
        </w:rPr>
        <w:t>parfai</w:t>
      </w:r>
      <w:r w:rsidRPr="00024ACA">
        <w:rPr>
          <w:rFonts w:ascii="Verdana" w:hAnsi="Verdana"/>
          <w:color w:val="1C232B"/>
          <w:spacing w:val="-4"/>
          <w:w w:val="105"/>
          <w:sz w:val="20"/>
        </w:rPr>
        <w:t>t</w:t>
      </w:r>
      <w:r w:rsidRPr="00024ACA">
        <w:rPr>
          <w:rFonts w:ascii="Verdana" w:hAnsi="Verdana"/>
          <w:color w:val="3B4249"/>
          <w:spacing w:val="-4"/>
          <w:w w:val="105"/>
          <w:sz w:val="20"/>
        </w:rPr>
        <w:t>e exéc</w:t>
      </w:r>
      <w:r w:rsidRPr="00024ACA">
        <w:rPr>
          <w:rFonts w:ascii="Verdana" w:hAnsi="Verdana"/>
          <w:color w:val="1C232B"/>
          <w:spacing w:val="-4"/>
          <w:w w:val="105"/>
          <w:sz w:val="20"/>
        </w:rPr>
        <w:t>uti</w:t>
      </w:r>
      <w:r w:rsidRPr="00024ACA">
        <w:rPr>
          <w:rFonts w:ascii="Verdana" w:hAnsi="Verdana"/>
          <w:color w:val="3B4249"/>
          <w:spacing w:val="-4"/>
          <w:w w:val="105"/>
          <w:sz w:val="20"/>
        </w:rPr>
        <w:t>o</w:t>
      </w:r>
      <w:r w:rsidRPr="00024ACA">
        <w:rPr>
          <w:rFonts w:ascii="Verdana" w:hAnsi="Verdana"/>
          <w:color w:val="1C232B"/>
          <w:spacing w:val="-4"/>
          <w:w w:val="105"/>
          <w:sz w:val="20"/>
        </w:rPr>
        <w:t>n</w:t>
      </w:r>
      <w:r w:rsidRPr="00024ACA">
        <w:rPr>
          <w:rFonts w:ascii="Verdana" w:hAnsi="Verdana"/>
          <w:color w:val="3B4249"/>
          <w:spacing w:val="-4"/>
          <w:w w:val="105"/>
          <w:sz w:val="20"/>
        </w:rPr>
        <w:t xml:space="preserve">, </w:t>
      </w:r>
      <w:r w:rsidRPr="00024ACA">
        <w:rPr>
          <w:rFonts w:ascii="Verdana" w:hAnsi="Verdana"/>
          <w:color w:val="3B4249"/>
          <w:w w:val="105"/>
          <w:sz w:val="20"/>
        </w:rPr>
        <w:t xml:space="preserve">en </w:t>
      </w:r>
      <w:r w:rsidRPr="00024ACA">
        <w:rPr>
          <w:rFonts w:ascii="Verdana" w:hAnsi="Verdana"/>
          <w:color w:val="3B4249"/>
          <w:spacing w:val="-3"/>
          <w:w w:val="105"/>
          <w:sz w:val="20"/>
        </w:rPr>
        <w:t>s'ass</w:t>
      </w:r>
      <w:r w:rsidRPr="00024ACA">
        <w:rPr>
          <w:rFonts w:ascii="Verdana" w:hAnsi="Verdana"/>
          <w:color w:val="1C232B"/>
          <w:spacing w:val="-3"/>
          <w:w w:val="105"/>
          <w:sz w:val="20"/>
        </w:rPr>
        <w:t>ur</w:t>
      </w:r>
      <w:r w:rsidRPr="00024ACA">
        <w:rPr>
          <w:rFonts w:ascii="Verdana" w:hAnsi="Verdana"/>
          <w:color w:val="3B4249"/>
          <w:spacing w:val="-3"/>
          <w:w w:val="105"/>
          <w:sz w:val="20"/>
        </w:rPr>
        <w:t>an</w:t>
      </w:r>
      <w:r w:rsidRPr="00024ACA">
        <w:rPr>
          <w:rFonts w:ascii="Verdana" w:hAnsi="Verdana"/>
          <w:color w:val="1C232B"/>
          <w:spacing w:val="-3"/>
          <w:w w:val="105"/>
          <w:sz w:val="20"/>
        </w:rPr>
        <w:t xml:space="preserve">t </w:t>
      </w:r>
      <w:r w:rsidRPr="00024ACA">
        <w:rPr>
          <w:rFonts w:ascii="Verdana" w:hAnsi="Verdana"/>
          <w:color w:val="2B333B"/>
          <w:w w:val="105"/>
          <w:sz w:val="20"/>
        </w:rPr>
        <w:t xml:space="preserve">de </w:t>
      </w:r>
      <w:r w:rsidRPr="00024ACA">
        <w:rPr>
          <w:rFonts w:ascii="Verdana" w:hAnsi="Verdana"/>
          <w:color w:val="080C15"/>
          <w:w w:val="105"/>
          <w:sz w:val="20"/>
        </w:rPr>
        <w:t>l</w:t>
      </w:r>
      <w:r w:rsidRPr="00024ACA">
        <w:rPr>
          <w:rFonts w:ascii="Verdana" w:hAnsi="Verdana"/>
          <w:color w:val="3B4249"/>
          <w:w w:val="105"/>
          <w:sz w:val="20"/>
        </w:rPr>
        <w:t>a confo</w:t>
      </w:r>
      <w:r w:rsidRPr="00024ACA">
        <w:rPr>
          <w:rFonts w:ascii="Verdana" w:hAnsi="Verdana"/>
          <w:color w:val="1C232B"/>
          <w:w w:val="105"/>
          <w:sz w:val="20"/>
        </w:rPr>
        <w:t>rmit</w:t>
      </w:r>
      <w:r w:rsidRPr="00024ACA">
        <w:rPr>
          <w:rFonts w:ascii="Verdana" w:hAnsi="Verdana"/>
          <w:color w:val="3B4249"/>
          <w:w w:val="105"/>
          <w:sz w:val="20"/>
        </w:rPr>
        <w:t xml:space="preserve">é </w:t>
      </w:r>
      <w:r w:rsidRPr="00024ACA">
        <w:rPr>
          <w:rFonts w:ascii="Verdana" w:hAnsi="Verdana"/>
          <w:color w:val="2B333B"/>
          <w:w w:val="105"/>
          <w:sz w:val="20"/>
        </w:rPr>
        <w:t xml:space="preserve">du dossier marché </w:t>
      </w:r>
      <w:r w:rsidRPr="00024ACA">
        <w:rPr>
          <w:rFonts w:ascii="Verdana" w:hAnsi="Verdana"/>
          <w:color w:val="3B4249"/>
          <w:w w:val="105"/>
          <w:sz w:val="20"/>
        </w:rPr>
        <w:t xml:space="preserve">aux </w:t>
      </w:r>
      <w:r w:rsidRPr="00024ACA">
        <w:rPr>
          <w:rFonts w:ascii="Verdana" w:hAnsi="Verdana"/>
          <w:color w:val="3B4249"/>
          <w:spacing w:val="-4"/>
          <w:w w:val="105"/>
          <w:sz w:val="20"/>
        </w:rPr>
        <w:t>autor</w:t>
      </w:r>
      <w:r w:rsidRPr="00024ACA">
        <w:rPr>
          <w:rFonts w:ascii="Verdana" w:hAnsi="Verdana"/>
          <w:color w:val="1C232B"/>
          <w:spacing w:val="-4"/>
          <w:w w:val="105"/>
          <w:sz w:val="20"/>
        </w:rPr>
        <w:t>i</w:t>
      </w:r>
      <w:r w:rsidRPr="00024ACA">
        <w:rPr>
          <w:rFonts w:ascii="Verdana" w:hAnsi="Verdana"/>
          <w:color w:val="3B4249"/>
          <w:spacing w:val="-4"/>
          <w:w w:val="105"/>
          <w:sz w:val="20"/>
        </w:rPr>
        <w:t>sations ad</w:t>
      </w:r>
      <w:r w:rsidRPr="00024ACA">
        <w:rPr>
          <w:rFonts w:ascii="Verdana" w:hAnsi="Verdana"/>
          <w:color w:val="1C232B"/>
          <w:spacing w:val="-4"/>
          <w:w w:val="105"/>
          <w:sz w:val="20"/>
        </w:rPr>
        <w:t>mini</w:t>
      </w:r>
      <w:r w:rsidRPr="00024ACA">
        <w:rPr>
          <w:rFonts w:ascii="Verdana" w:hAnsi="Verdana"/>
          <w:color w:val="3B4249"/>
          <w:spacing w:val="-4"/>
          <w:w w:val="105"/>
          <w:sz w:val="20"/>
        </w:rPr>
        <w:t>s</w:t>
      </w:r>
      <w:r w:rsidRPr="00024ACA">
        <w:rPr>
          <w:rFonts w:ascii="Verdana" w:hAnsi="Verdana"/>
          <w:color w:val="1C232B"/>
          <w:spacing w:val="-4"/>
          <w:w w:val="105"/>
          <w:sz w:val="20"/>
        </w:rPr>
        <w:t>tr</w:t>
      </w:r>
      <w:r w:rsidRPr="00024ACA">
        <w:rPr>
          <w:rFonts w:ascii="Verdana" w:hAnsi="Verdana"/>
          <w:color w:val="3B4249"/>
          <w:spacing w:val="-4"/>
          <w:w w:val="105"/>
          <w:sz w:val="20"/>
        </w:rPr>
        <w:t>a</w:t>
      </w:r>
      <w:r w:rsidRPr="00024ACA">
        <w:rPr>
          <w:rFonts w:ascii="Verdana" w:hAnsi="Verdana"/>
          <w:color w:val="1C232B"/>
          <w:spacing w:val="-4"/>
          <w:w w:val="105"/>
          <w:sz w:val="20"/>
        </w:rPr>
        <w:t>tiv</w:t>
      </w:r>
      <w:r w:rsidRPr="00024ACA">
        <w:rPr>
          <w:rFonts w:ascii="Verdana" w:hAnsi="Verdana"/>
          <w:color w:val="3B4249"/>
          <w:spacing w:val="-4"/>
          <w:w w:val="105"/>
          <w:sz w:val="20"/>
        </w:rPr>
        <w:t xml:space="preserve">es </w:t>
      </w:r>
      <w:r w:rsidRPr="00024ACA">
        <w:rPr>
          <w:rFonts w:ascii="Verdana" w:hAnsi="Verdana"/>
          <w:color w:val="2B333B"/>
          <w:w w:val="105"/>
          <w:sz w:val="20"/>
        </w:rPr>
        <w:t>déposées ou</w:t>
      </w:r>
      <w:r w:rsidRPr="00024ACA">
        <w:rPr>
          <w:rFonts w:ascii="Verdana" w:hAnsi="Verdana"/>
          <w:color w:val="2B333B"/>
          <w:spacing w:val="-2"/>
          <w:w w:val="105"/>
          <w:sz w:val="20"/>
        </w:rPr>
        <w:t xml:space="preserve"> </w:t>
      </w:r>
      <w:r w:rsidRPr="00024ACA">
        <w:rPr>
          <w:rFonts w:ascii="Verdana" w:hAnsi="Verdana"/>
          <w:color w:val="3B4249"/>
          <w:w w:val="105"/>
          <w:sz w:val="20"/>
        </w:rPr>
        <w:t>obte</w:t>
      </w:r>
      <w:r w:rsidRPr="00024ACA">
        <w:rPr>
          <w:rFonts w:ascii="Verdana" w:hAnsi="Verdana"/>
          <w:color w:val="1C232B"/>
          <w:w w:val="105"/>
          <w:sz w:val="20"/>
        </w:rPr>
        <w:t>nu</w:t>
      </w:r>
      <w:r w:rsidRPr="00024ACA">
        <w:rPr>
          <w:rFonts w:ascii="Verdana" w:hAnsi="Verdana"/>
          <w:color w:val="3B4249"/>
          <w:w w:val="105"/>
          <w:sz w:val="20"/>
        </w:rPr>
        <w:t>es</w:t>
      </w:r>
      <w:r w:rsidRPr="00024ACA">
        <w:rPr>
          <w:rFonts w:ascii="Verdana" w:hAnsi="Verdana"/>
          <w:color w:val="565B62"/>
          <w:w w:val="105"/>
          <w:sz w:val="20"/>
        </w:rPr>
        <w:t>.</w:t>
      </w:r>
    </w:p>
    <w:p w14:paraId="04610860" w14:textId="77777777" w:rsidR="00470D28" w:rsidRPr="00024ACA" w:rsidRDefault="00470D28" w:rsidP="00C62A85">
      <w:pPr>
        <w:pStyle w:val="Corpsdetexte"/>
        <w:spacing w:line="259" w:lineRule="auto"/>
        <w:ind w:left="993"/>
        <w:jc w:val="both"/>
        <w:rPr>
          <w:rFonts w:ascii="Verdana" w:hAnsi="Verdana"/>
          <w:sz w:val="20"/>
        </w:rPr>
      </w:pPr>
      <w:ins w:id="10" w:author="Maxime FRANCHET" w:date="2022-03-21T18:59:00Z">
        <w:r>
          <w:rPr>
            <w:rFonts w:ascii="Verdana" w:hAnsi="Verdana"/>
            <w:color w:val="080C15"/>
            <w:spacing w:val="-4"/>
            <w:w w:val="105"/>
            <w:sz w:val="20"/>
          </w:rPr>
          <w:t>Cette mission inclut les adaptations du Projet rendues nécessaires pour respecte</w:t>
        </w:r>
      </w:ins>
      <w:ins w:id="11" w:author="Maxime FRANCHET" w:date="2022-03-21T19:00:00Z">
        <w:r>
          <w:rPr>
            <w:rFonts w:ascii="Verdana" w:hAnsi="Verdana"/>
            <w:color w:val="080C15"/>
            <w:spacing w:val="-4"/>
            <w:w w:val="105"/>
            <w:sz w:val="20"/>
          </w:rPr>
          <w:t>r le budget prévisionnel</w:t>
        </w:r>
        <w:r w:rsidRPr="00470D28">
          <w:rPr>
            <w:rFonts w:ascii="Verdana" w:hAnsi="Verdana"/>
            <w:sz w:val="20"/>
            <w:rPrChange w:id="12" w:author="Maxime FRANCHET" w:date="2022-03-21T19:00:00Z">
              <w:rPr>
                <w:rFonts w:ascii="Verdana" w:hAnsi="Verdana"/>
                <w:color w:val="080C15"/>
                <w:spacing w:val="-4"/>
                <w:w w:val="105"/>
                <w:sz w:val="20"/>
              </w:rPr>
            </w:rPrChange>
          </w:rPr>
          <w:t>.</w:t>
        </w:r>
      </w:ins>
    </w:p>
    <w:p w14:paraId="198AFA28" w14:textId="77777777" w:rsidR="00C62A85" w:rsidRDefault="00C62A85" w:rsidP="00C62A85">
      <w:pPr>
        <w:tabs>
          <w:tab w:val="left" w:pos="-720"/>
        </w:tabs>
        <w:suppressAutoHyphens/>
        <w:jc w:val="both"/>
        <w:rPr>
          <w:rFonts w:ascii="Verdana" w:hAnsi="Verdana"/>
          <w:spacing w:val="-3"/>
          <w:sz w:val="20"/>
        </w:rPr>
      </w:pPr>
    </w:p>
    <w:p w14:paraId="03AB9B9D" w14:textId="77777777" w:rsidR="00C62A85" w:rsidRPr="00DB3D60" w:rsidRDefault="00C62A85" w:rsidP="00C62A85">
      <w:pPr>
        <w:tabs>
          <w:tab w:val="left" w:pos="-720"/>
        </w:tabs>
        <w:suppressAutoHyphens/>
        <w:ind w:left="567"/>
        <w:jc w:val="both"/>
        <w:rPr>
          <w:rFonts w:ascii="Verdana" w:hAnsi="Verdana"/>
          <w:spacing w:val="-3"/>
          <w:sz w:val="20"/>
        </w:rPr>
      </w:pPr>
    </w:p>
    <w:p w14:paraId="697D89A9" w14:textId="77777777" w:rsidR="00C62A85" w:rsidRDefault="00C62A85" w:rsidP="00C62A85">
      <w:pPr>
        <w:tabs>
          <w:tab w:val="left" w:pos="-720"/>
        </w:tabs>
        <w:suppressAutoHyphens/>
        <w:ind w:left="993"/>
        <w:jc w:val="both"/>
        <w:rPr>
          <w:rFonts w:ascii="Verdana" w:hAnsi="Verdana"/>
          <w:spacing w:val="-3"/>
          <w:sz w:val="20"/>
        </w:rPr>
      </w:pPr>
      <w:r w:rsidRPr="00DB3D60">
        <w:rPr>
          <w:rFonts w:ascii="Verdana" w:hAnsi="Verdana"/>
          <w:b/>
          <w:spacing w:val="-3"/>
          <w:sz w:val="20"/>
        </w:rPr>
        <w:t xml:space="preserve">TME TMA </w:t>
      </w:r>
      <w:r w:rsidRPr="00DB3D60">
        <w:rPr>
          <w:rFonts w:ascii="Verdana" w:hAnsi="Verdana"/>
          <w:spacing w:val="-3"/>
          <w:sz w:val="20"/>
        </w:rPr>
        <w:t>Travaux modificatifs après le choix des entreprises</w:t>
      </w:r>
      <w:r>
        <w:rPr>
          <w:rFonts w:ascii="Verdana" w:hAnsi="Verdana"/>
          <w:spacing w:val="-3"/>
          <w:sz w:val="20"/>
        </w:rPr>
        <w:t xml:space="preserve"> </w:t>
      </w:r>
      <w:r w:rsidRPr="00DB3D60">
        <w:rPr>
          <w:rFonts w:ascii="Verdana" w:hAnsi="Verdana"/>
          <w:spacing w:val="-3"/>
          <w:sz w:val="20"/>
        </w:rPr>
        <w:t>Travaux modificatifs acquéreurs</w:t>
      </w:r>
    </w:p>
    <w:p w14:paraId="1016F802" w14:textId="77777777" w:rsidR="00C62A85" w:rsidRDefault="00C62A85" w:rsidP="00C62A85">
      <w:pPr>
        <w:tabs>
          <w:tab w:val="left" w:pos="-720"/>
        </w:tabs>
        <w:suppressAutoHyphens/>
        <w:ind w:left="993"/>
        <w:jc w:val="both"/>
        <w:rPr>
          <w:rFonts w:ascii="Verdana" w:hAnsi="Verdana"/>
          <w:spacing w:val="-3"/>
          <w:sz w:val="20"/>
        </w:rPr>
      </w:pPr>
    </w:p>
    <w:p w14:paraId="5C350F82" w14:textId="77777777" w:rsidR="00C62A85" w:rsidRPr="00DB3D60" w:rsidRDefault="00C62A85" w:rsidP="00C62A85">
      <w:pPr>
        <w:numPr>
          <w:ilvl w:val="0"/>
          <w:numId w:val="38"/>
        </w:numPr>
        <w:tabs>
          <w:tab w:val="left" w:pos="-720"/>
        </w:tabs>
        <w:suppressAutoHyphens/>
        <w:ind w:left="1134"/>
        <w:jc w:val="both"/>
        <w:rPr>
          <w:rFonts w:ascii="Verdana" w:hAnsi="Verdana"/>
          <w:spacing w:val="-3"/>
          <w:sz w:val="20"/>
        </w:rPr>
      </w:pPr>
      <w:r w:rsidRPr="00DB3D60">
        <w:rPr>
          <w:rFonts w:ascii="Verdana" w:hAnsi="Verdana"/>
          <w:spacing w:val="-3"/>
          <w:sz w:val="20"/>
        </w:rPr>
        <w:t>Sans objet</w:t>
      </w:r>
    </w:p>
    <w:p w14:paraId="7AA0E390" w14:textId="77777777" w:rsidR="00C62A85" w:rsidRPr="00DB3D60" w:rsidRDefault="00C62A85" w:rsidP="00C62A85">
      <w:pPr>
        <w:tabs>
          <w:tab w:val="left" w:pos="-720"/>
        </w:tabs>
        <w:suppressAutoHyphens/>
        <w:ind w:left="1134"/>
        <w:jc w:val="both"/>
        <w:rPr>
          <w:rFonts w:ascii="Verdana" w:hAnsi="Verdana"/>
          <w:spacing w:val="-3"/>
          <w:sz w:val="20"/>
        </w:rPr>
      </w:pPr>
    </w:p>
    <w:p w14:paraId="0946F664" w14:textId="77777777" w:rsidR="00C62A85" w:rsidRPr="00024ACA" w:rsidRDefault="00C62A85" w:rsidP="00C62A85">
      <w:pPr>
        <w:spacing w:line="254" w:lineRule="auto"/>
        <w:ind w:left="993"/>
        <w:jc w:val="both"/>
        <w:rPr>
          <w:rFonts w:ascii="Verdana" w:hAnsi="Verdana"/>
          <w:sz w:val="20"/>
        </w:rPr>
      </w:pPr>
      <w:r w:rsidRPr="006015A1">
        <w:rPr>
          <w:rFonts w:ascii="Verdana" w:hAnsi="Verdana"/>
          <w:color w:val="333A41"/>
          <w:w w:val="105"/>
          <w:sz w:val="20"/>
        </w:rPr>
        <w:t xml:space="preserve">Cette mission n'est pas prévue dans </w:t>
      </w:r>
      <w:r w:rsidRPr="006015A1">
        <w:rPr>
          <w:rFonts w:ascii="Verdana" w:hAnsi="Verdana"/>
          <w:color w:val="1D232D"/>
          <w:w w:val="105"/>
          <w:sz w:val="20"/>
        </w:rPr>
        <w:t xml:space="preserve">le </w:t>
      </w:r>
      <w:r w:rsidRPr="006015A1">
        <w:rPr>
          <w:rFonts w:ascii="Verdana" w:hAnsi="Verdana"/>
          <w:color w:val="333A41"/>
          <w:w w:val="105"/>
          <w:sz w:val="20"/>
        </w:rPr>
        <w:t xml:space="preserve">présent contrat sauf si </w:t>
      </w:r>
      <w:r w:rsidRPr="006015A1">
        <w:rPr>
          <w:rFonts w:ascii="Verdana" w:hAnsi="Verdana"/>
          <w:color w:val="1D232D"/>
          <w:w w:val="105"/>
          <w:sz w:val="20"/>
        </w:rPr>
        <w:t xml:space="preserve">les </w:t>
      </w:r>
      <w:r w:rsidRPr="006015A1">
        <w:rPr>
          <w:rFonts w:ascii="Verdana" w:hAnsi="Verdana"/>
          <w:color w:val="333A41"/>
          <w:w w:val="105"/>
          <w:sz w:val="20"/>
        </w:rPr>
        <w:t>travaux modificatifs découlent d'une mise en conformité obligatoire en raison d'incohérences, d'insuffisance ou d'imprécisions dans les pièces des marchés d'entreprises</w:t>
      </w:r>
      <w:r w:rsidRPr="00024ACA">
        <w:rPr>
          <w:rFonts w:ascii="Verdana" w:hAnsi="Verdana"/>
          <w:b/>
          <w:color w:val="333A41"/>
          <w:w w:val="105"/>
          <w:sz w:val="20"/>
        </w:rPr>
        <w:t xml:space="preserve">. </w:t>
      </w:r>
      <w:r w:rsidRPr="00024ACA">
        <w:rPr>
          <w:rFonts w:ascii="Verdana" w:hAnsi="Verdana"/>
          <w:color w:val="1D232D"/>
          <w:w w:val="105"/>
          <w:sz w:val="20"/>
        </w:rPr>
        <w:t xml:space="preserve">Dans </w:t>
      </w:r>
      <w:r w:rsidRPr="00024ACA">
        <w:rPr>
          <w:rFonts w:ascii="Verdana" w:hAnsi="Verdana"/>
          <w:color w:val="333A41"/>
          <w:w w:val="105"/>
          <w:sz w:val="20"/>
        </w:rPr>
        <w:t xml:space="preserve">ce dernier cas, </w:t>
      </w:r>
      <w:r>
        <w:rPr>
          <w:rFonts w:ascii="Verdana" w:hAnsi="Verdana"/>
          <w:color w:val="0C0F18"/>
          <w:w w:val="105"/>
          <w:sz w:val="20"/>
        </w:rPr>
        <w:t>l</w:t>
      </w:r>
      <w:r w:rsidRPr="00024ACA">
        <w:rPr>
          <w:rFonts w:ascii="Verdana" w:hAnsi="Verdana"/>
          <w:color w:val="42494F"/>
          <w:w w:val="105"/>
          <w:sz w:val="20"/>
        </w:rPr>
        <w:t>'</w:t>
      </w:r>
      <w:r w:rsidRPr="00024ACA">
        <w:rPr>
          <w:rFonts w:ascii="Verdana" w:hAnsi="Verdana"/>
          <w:color w:val="1D232D"/>
          <w:w w:val="105"/>
          <w:sz w:val="20"/>
        </w:rPr>
        <w:t xml:space="preserve">Architecte </w:t>
      </w:r>
      <w:r w:rsidRPr="00024ACA">
        <w:rPr>
          <w:rFonts w:ascii="Verdana" w:hAnsi="Verdana"/>
          <w:color w:val="333A41"/>
          <w:w w:val="105"/>
          <w:sz w:val="20"/>
        </w:rPr>
        <w:t xml:space="preserve">procédera à </w:t>
      </w:r>
      <w:r w:rsidRPr="00024ACA">
        <w:rPr>
          <w:rFonts w:ascii="Verdana" w:hAnsi="Verdana"/>
          <w:color w:val="0C0F18"/>
          <w:w w:val="105"/>
          <w:sz w:val="20"/>
        </w:rPr>
        <w:t>l</w:t>
      </w:r>
      <w:r w:rsidRPr="00024ACA">
        <w:rPr>
          <w:rFonts w:ascii="Verdana" w:hAnsi="Verdana"/>
          <w:color w:val="333A41"/>
          <w:w w:val="105"/>
          <w:sz w:val="20"/>
        </w:rPr>
        <w:t xml:space="preserve">a </w:t>
      </w:r>
      <w:r w:rsidRPr="00024ACA">
        <w:rPr>
          <w:rFonts w:ascii="Verdana" w:hAnsi="Verdana"/>
          <w:color w:val="0C0F18"/>
          <w:w w:val="105"/>
          <w:sz w:val="20"/>
        </w:rPr>
        <w:t>r</w:t>
      </w:r>
      <w:r w:rsidRPr="00024ACA">
        <w:rPr>
          <w:rFonts w:ascii="Verdana" w:hAnsi="Verdana"/>
          <w:color w:val="333A41"/>
          <w:w w:val="105"/>
          <w:sz w:val="20"/>
        </w:rPr>
        <w:t>epr</w:t>
      </w:r>
      <w:r w:rsidRPr="00024ACA">
        <w:rPr>
          <w:rFonts w:ascii="Verdana" w:hAnsi="Verdana"/>
          <w:color w:val="0C0F18"/>
          <w:w w:val="105"/>
          <w:sz w:val="20"/>
        </w:rPr>
        <w:t>i</w:t>
      </w:r>
      <w:r w:rsidRPr="00024ACA">
        <w:rPr>
          <w:rFonts w:ascii="Verdana" w:hAnsi="Verdana"/>
          <w:color w:val="333A41"/>
          <w:w w:val="105"/>
          <w:sz w:val="20"/>
        </w:rPr>
        <w:t xml:space="preserve">se </w:t>
      </w:r>
      <w:r w:rsidRPr="00024ACA">
        <w:rPr>
          <w:rFonts w:ascii="Verdana" w:hAnsi="Verdana"/>
          <w:color w:val="1D232D"/>
          <w:w w:val="105"/>
          <w:sz w:val="20"/>
        </w:rPr>
        <w:t xml:space="preserve">des plans </w:t>
      </w:r>
      <w:r w:rsidRPr="00024ACA">
        <w:rPr>
          <w:rFonts w:ascii="Verdana" w:hAnsi="Verdana"/>
          <w:color w:val="333A41"/>
          <w:w w:val="105"/>
          <w:sz w:val="20"/>
        </w:rPr>
        <w:t xml:space="preserve">pour </w:t>
      </w:r>
      <w:r w:rsidRPr="00024ACA">
        <w:rPr>
          <w:rFonts w:ascii="Verdana" w:hAnsi="Verdana"/>
          <w:color w:val="0C0F18"/>
          <w:w w:val="105"/>
          <w:sz w:val="20"/>
        </w:rPr>
        <w:t>l</w:t>
      </w:r>
      <w:r w:rsidRPr="00024ACA">
        <w:rPr>
          <w:rFonts w:ascii="Verdana" w:hAnsi="Verdana"/>
          <w:color w:val="333A41"/>
          <w:w w:val="105"/>
          <w:sz w:val="20"/>
        </w:rPr>
        <w:t>es remettre e</w:t>
      </w:r>
      <w:r w:rsidRPr="00024ACA">
        <w:rPr>
          <w:rFonts w:ascii="Verdana" w:hAnsi="Verdana"/>
          <w:color w:val="0C0F18"/>
          <w:w w:val="105"/>
          <w:sz w:val="20"/>
        </w:rPr>
        <w:t xml:space="preserve">n </w:t>
      </w:r>
      <w:r w:rsidRPr="00024ACA">
        <w:rPr>
          <w:rFonts w:ascii="Verdana" w:hAnsi="Verdana"/>
          <w:color w:val="333A41"/>
          <w:w w:val="105"/>
          <w:sz w:val="20"/>
        </w:rPr>
        <w:t>conform</w:t>
      </w:r>
      <w:r w:rsidRPr="00024ACA">
        <w:rPr>
          <w:rFonts w:ascii="Verdana" w:hAnsi="Verdana"/>
          <w:color w:val="0C0F18"/>
          <w:w w:val="105"/>
          <w:sz w:val="20"/>
        </w:rPr>
        <w:t>it</w:t>
      </w:r>
      <w:r w:rsidRPr="00024ACA">
        <w:rPr>
          <w:rFonts w:ascii="Verdana" w:hAnsi="Verdana"/>
          <w:color w:val="333A41"/>
          <w:w w:val="105"/>
          <w:sz w:val="20"/>
        </w:rPr>
        <w:t xml:space="preserve">é et </w:t>
      </w:r>
      <w:r w:rsidRPr="00024ACA">
        <w:rPr>
          <w:rFonts w:ascii="Verdana" w:hAnsi="Verdana"/>
          <w:color w:val="1D232D"/>
          <w:w w:val="105"/>
          <w:sz w:val="20"/>
        </w:rPr>
        <w:t xml:space="preserve">procédera </w:t>
      </w:r>
      <w:r w:rsidRPr="00024ACA">
        <w:rPr>
          <w:rFonts w:ascii="Verdana" w:hAnsi="Verdana"/>
          <w:color w:val="333A41"/>
          <w:w w:val="105"/>
          <w:sz w:val="20"/>
        </w:rPr>
        <w:t>s</w:t>
      </w:r>
      <w:r w:rsidRPr="00024ACA">
        <w:rPr>
          <w:rFonts w:ascii="Verdana" w:hAnsi="Verdana"/>
          <w:color w:val="0C0F18"/>
          <w:w w:val="105"/>
          <w:sz w:val="20"/>
        </w:rPr>
        <w:t xml:space="preserve">i </w:t>
      </w:r>
      <w:r w:rsidRPr="00024ACA">
        <w:rPr>
          <w:rFonts w:ascii="Verdana" w:hAnsi="Verdana"/>
          <w:color w:val="1D232D"/>
          <w:w w:val="105"/>
          <w:sz w:val="20"/>
        </w:rPr>
        <w:t>né</w:t>
      </w:r>
      <w:r w:rsidRPr="00024ACA">
        <w:rPr>
          <w:rFonts w:ascii="Verdana" w:hAnsi="Verdana"/>
          <w:color w:val="42494F"/>
          <w:w w:val="105"/>
          <w:sz w:val="20"/>
        </w:rPr>
        <w:t xml:space="preserve">cessaire </w:t>
      </w:r>
      <w:r w:rsidRPr="00024ACA">
        <w:rPr>
          <w:rFonts w:ascii="Verdana" w:hAnsi="Verdana"/>
          <w:color w:val="333A41"/>
          <w:w w:val="105"/>
          <w:sz w:val="20"/>
        </w:rPr>
        <w:t xml:space="preserve">à </w:t>
      </w:r>
      <w:r w:rsidRPr="00024ACA">
        <w:rPr>
          <w:rFonts w:ascii="Verdana" w:hAnsi="Verdana"/>
          <w:color w:val="0C0F18"/>
          <w:w w:val="105"/>
          <w:sz w:val="20"/>
        </w:rPr>
        <w:t>l'</w:t>
      </w:r>
      <w:r w:rsidRPr="00024ACA">
        <w:rPr>
          <w:rFonts w:ascii="Verdana" w:hAnsi="Verdana"/>
          <w:color w:val="333A41"/>
          <w:w w:val="105"/>
          <w:sz w:val="20"/>
        </w:rPr>
        <w:t>étab</w:t>
      </w:r>
      <w:r w:rsidRPr="00024ACA">
        <w:rPr>
          <w:rFonts w:ascii="Verdana" w:hAnsi="Verdana"/>
          <w:color w:val="0C0F18"/>
          <w:w w:val="105"/>
          <w:sz w:val="20"/>
        </w:rPr>
        <w:t>li</w:t>
      </w:r>
      <w:r w:rsidRPr="00024ACA">
        <w:rPr>
          <w:rFonts w:ascii="Verdana" w:hAnsi="Verdana"/>
          <w:color w:val="333A41"/>
          <w:w w:val="105"/>
          <w:sz w:val="20"/>
        </w:rPr>
        <w:t>sseme</w:t>
      </w:r>
      <w:r w:rsidRPr="00024ACA">
        <w:rPr>
          <w:rFonts w:ascii="Verdana" w:hAnsi="Verdana"/>
          <w:color w:val="0C0F18"/>
          <w:w w:val="105"/>
          <w:sz w:val="20"/>
        </w:rPr>
        <w:t xml:space="preserve">nt </w:t>
      </w:r>
      <w:r w:rsidRPr="00024ACA">
        <w:rPr>
          <w:rFonts w:ascii="Verdana" w:hAnsi="Verdana"/>
          <w:color w:val="1D232D"/>
          <w:w w:val="105"/>
          <w:sz w:val="20"/>
        </w:rPr>
        <w:t xml:space="preserve">des </w:t>
      </w:r>
      <w:r w:rsidRPr="00024ACA">
        <w:rPr>
          <w:rFonts w:ascii="Verdana" w:hAnsi="Verdana"/>
          <w:color w:val="333A41"/>
          <w:w w:val="105"/>
          <w:sz w:val="20"/>
        </w:rPr>
        <w:t>perm</w:t>
      </w:r>
      <w:r w:rsidRPr="00024ACA">
        <w:rPr>
          <w:rFonts w:ascii="Verdana" w:hAnsi="Verdana"/>
          <w:color w:val="0C0F18"/>
          <w:w w:val="105"/>
          <w:sz w:val="20"/>
        </w:rPr>
        <w:t>i</w:t>
      </w:r>
      <w:r w:rsidRPr="00024ACA">
        <w:rPr>
          <w:rFonts w:ascii="Verdana" w:hAnsi="Verdana"/>
          <w:color w:val="333A41"/>
          <w:w w:val="105"/>
          <w:sz w:val="20"/>
        </w:rPr>
        <w:t xml:space="preserve">s de construire </w:t>
      </w:r>
      <w:r w:rsidRPr="00024ACA">
        <w:rPr>
          <w:rFonts w:ascii="Verdana" w:hAnsi="Verdana"/>
          <w:color w:val="1D232D"/>
          <w:w w:val="105"/>
          <w:sz w:val="20"/>
        </w:rPr>
        <w:t xml:space="preserve">modificatifs </w:t>
      </w:r>
      <w:r w:rsidRPr="00024ACA">
        <w:rPr>
          <w:rFonts w:ascii="Verdana" w:hAnsi="Verdana"/>
          <w:color w:val="333A41"/>
          <w:w w:val="105"/>
          <w:sz w:val="20"/>
        </w:rPr>
        <w:t>correspondants.</w:t>
      </w:r>
    </w:p>
    <w:p w14:paraId="0266FD2D" w14:textId="77777777" w:rsidR="00C62A85" w:rsidRPr="00024ACA" w:rsidRDefault="00C62A85" w:rsidP="00C62A85">
      <w:pPr>
        <w:pStyle w:val="Corpsdetexte"/>
        <w:spacing w:line="256" w:lineRule="auto"/>
        <w:ind w:left="993"/>
        <w:jc w:val="both"/>
        <w:rPr>
          <w:rFonts w:ascii="Verdana" w:hAnsi="Verdana"/>
          <w:sz w:val="20"/>
        </w:rPr>
      </w:pPr>
      <w:r w:rsidRPr="00024ACA">
        <w:rPr>
          <w:rFonts w:ascii="Verdana" w:hAnsi="Verdana"/>
          <w:color w:val="1D232D"/>
          <w:w w:val="105"/>
          <w:sz w:val="20"/>
        </w:rPr>
        <w:t xml:space="preserve">Dans les </w:t>
      </w:r>
      <w:r w:rsidRPr="00024ACA">
        <w:rPr>
          <w:rFonts w:ascii="Verdana" w:hAnsi="Verdana"/>
          <w:color w:val="333A41"/>
          <w:spacing w:val="-5"/>
          <w:w w:val="105"/>
          <w:sz w:val="20"/>
        </w:rPr>
        <w:t>a</w:t>
      </w:r>
      <w:r w:rsidRPr="00024ACA">
        <w:rPr>
          <w:rFonts w:ascii="Verdana" w:hAnsi="Verdana"/>
          <w:color w:val="0C0F18"/>
          <w:spacing w:val="-5"/>
          <w:w w:val="105"/>
          <w:sz w:val="20"/>
        </w:rPr>
        <w:t>utr</w:t>
      </w:r>
      <w:r w:rsidRPr="00024ACA">
        <w:rPr>
          <w:rFonts w:ascii="Verdana" w:hAnsi="Verdana"/>
          <w:color w:val="333A41"/>
          <w:spacing w:val="-5"/>
          <w:w w:val="105"/>
          <w:sz w:val="20"/>
        </w:rPr>
        <w:t xml:space="preserve">es </w:t>
      </w:r>
      <w:r w:rsidRPr="00024ACA">
        <w:rPr>
          <w:rFonts w:ascii="Verdana" w:hAnsi="Verdana"/>
          <w:color w:val="333A41"/>
          <w:w w:val="105"/>
          <w:sz w:val="20"/>
        </w:rPr>
        <w:t xml:space="preserve">cas, </w:t>
      </w:r>
      <w:r>
        <w:rPr>
          <w:rFonts w:ascii="Verdana" w:hAnsi="Verdana"/>
          <w:color w:val="1D232D"/>
          <w:w w:val="105"/>
          <w:sz w:val="20"/>
        </w:rPr>
        <w:t>l</w:t>
      </w:r>
      <w:r w:rsidRPr="00024ACA">
        <w:rPr>
          <w:rFonts w:ascii="Verdana" w:hAnsi="Verdana"/>
          <w:color w:val="1D232D"/>
          <w:w w:val="105"/>
          <w:sz w:val="20"/>
        </w:rPr>
        <w:t xml:space="preserve">e Promoteur </w:t>
      </w:r>
      <w:r w:rsidRPr="00024ACA">
        <w:rPr>
          <w:rFonts w:ascii="Verdana" w:hAnsi="Verdana"/>
          <w:color w:val="333A41"/>
          <w:w w:val="105"/>
          <w:sz w:val="20"/>
        </w:rPr>
        <w:t xml:space="preserve">gérera </w:t>
      </w:r>
      <w:r w:rsidRPr="00024ACA">
        <w:rPr>
          <w:rFonts w:ascii="Verdana" w:hAnsi="Verdana"/>
          <w:color w:val="1D232D"/>
          <w:w w:val="105"/>
          <w:sz w:val="20"/>
        </w:rPr>
        <w:t xml:space="preserve">pleinement </w:t>
      </w:r>
      <w:r w:rsidRPr="00024ACA">
        <w:rPr>
          <w:rFonts w:ascii="Verdana" w:hAnsi="Verdana"/>
          <w:color w:val="0C0F18"/>
          <w:w w:val="105"/>
          <w:sz w:val="20"/>
        </w:rPr>
        <w:t>l</w:t>
      </w:r>
      <w:r w:rsidRPr="00024ACA">
        <w:rPr>
          <w:rFonts w:ascii="Verdana" w:hAnsi="Verdana"/>
          <w:color w:val="333A41"/>
          <w:w w:val="105"/>
          <w:sz w:val="20"/>
        </w:rPr>
        <w:t>es éventue</w:t>
      </w:r>
      <w:r w:rsidRPr="00024ACA">
        <w:rPr>
          <w:rFonts w:ascii="Verdana" w:hAnsi="Verdana"/>
          <w:color w:val="0C0F18"/>
          <w:w w:val="105"/>
          <w:sz w:val="20"/>
        </w:rPr>
        <w:t>ll</w:t>
      </w:r>
      <w:r w:rsidRPr="00024ACA">
        <w:rPr>
          <w:rFonts w:ascii="Verdana" w:hAnsi="Verdana"/>
          <w:color w:val="333A41"/>
          <w:w w:val="105"/>
          <w:sz w:val="20"/>
        </w:rPr>
        <w:t>es évolut</w:t>
      </w:r>
      <w:r w:rsidRPr="00024ACA">
        <w:rPr>
          <w:rFonts w:ascii="Verdana" w:hAnsi="Verdana"/>
          <w:color w:val="0C0F18"/>
          <w:w w:val="105"/>
          <w:sz w:val="20"/>
        </w:rPr>
        <w:t>i</w:t>
      </w:r>
      <w:r w:rsidRPr="00024ACA">
        <w:rPr>
          <w:rFonts w:ascii="Verdana" w:hAnsi="Verdana"/>
          <w:color w:val="333A41"/>
          <w:w w:val="105"/>
          <w:sz w:val="20"/>
        </w:rPr>
        <w:t xml:space="preserve">ons. </w:t>
      </w:r>
      <w:r w:rsidRPr="00024ACA">
        <w:rPr>
          <w:rFonts w:ascii="Verdana" w:hAnsi="Verdana"/>
          <w:color w:val="1D232D"/>
          <w:w w:val="105"/>
          <w:sz w:val="20"/>
        </w:rPr>
        <w:t xml:space="preserve">Il prendra </w:t>
      </w:r>
      <w:r w:rsidRPr="00024ACA">
        <w:rPr>
          <w:rFonts w:ascii="Verdana" w:hAnsi="Verdana"/>
          <w:color w:val="333A41"/>
          <w:w w:val="105"/>
          <w:sz w:val="20"/>
        </w:rPr>
        <w:t xml:space="preserve">en charge </w:t>
      </w:r>
      <w:r w:rsidRPr="00024ACA">
        <w:rPr>
          <w:rFonts w:ascii="Verdana" w:hAnsi="Verdana"/>
          <w:color w:val="1D232D"/>
          <w:w w:val="105"/>
          <w:sz w:val="20"/>
        </w:rPr>
        <w:t xml:space="preserve">toutes les </w:t>
      </w:r>
      <w:r w:rsidRPr="00024ACA">
        <w:rPr>
          <w:rFonts w:ascii="Verdana" w:hAnsi="Verdana"/>
          <w:color w:val="0C0F18"/>
          <w:w w:val="105"/>
          <w:sz w:val="20"/>
        </w:rPr>
        <w:t>in</w:t>
      </w:r>
      <w:r w:rsidRPr="00024ACA">
        <w:rPr>
          <w:rFonts w:ascii="Verdana" w:hAnsi="Verdana"/>
          <w:color w:val="333A41"/>
          <w:w w:val="105"/>
          <w:sz w:val="20"/>
        </w:rPr>
        <w:t xml:space="preserve">cidences </w:t>
      </w:r>
      <w:r w:rsidRPr="00024ACA">
        <w:rPr>
          <w:rFonts w:ascii="Verdana" w:hAnsi="Verdana"/>
          <w:color w:val="0C0F18"/>
          <w:w w:val="105"/>
          <w:sz w:val="20"/>
        </w:rPr>
        <w:t>li</w:t>
      </w:r>
      <w:r w:rsidRPr="00024ACA">
        <w:rPr>
          <w:rFonts w:ascii="Verdana" w:hAnsi="Verdana"/>
          <w:color w:val="333A41"/>
          <w:w w:val="105"/>
          <w:sz w:val="20"/>
        </w:rPr>
        <w:t xml:space="preserve">ées à ces </w:t>
      </w:r>
      <w:r w:rsidRPr="00024ACA">
        <w:rPr>
          <w:rFonts w:ascii="Verdana" w:hAnsi="Verdana"/>
          <w:color w:val="1D232D"/>
          <w:w w:val="105"/>
          <w:sz w:val="20"/>
        </w:rPr>
        <w:t xml:space="preserve">modifications </w:t>
      </w:r>
      <w:r w:rsidRPr="00024ACA">
        <w:rPr>
          <w:rFonts w:ascii="Verdana" w:hAnsi="Verdana"/>
          <w:color w:val="333A41"/>
          <w:w w:val="105"/>
          <w:sz w:val="20"/>
        </w:rPr>
        <w:t xml:space="preserve">et </w:t>
      </w:r>
      <w:r w:rsidRPr="00024ACA">
        <w:rPr>
          <w:rFonts w:ascii="Verdana" w:hAnsi="Verdana"/>
          <w:color w:val="1D232D"/>
          <w:w w:val="105"/>
          <w:sz w:val="20"/>
        </w:rPr>
        <w:t xml:space="preserve">ne </w:t>
      </w:r>
      <w:r w:rsidRPr="00024ACA">
        <w:rPr>
          <w:rFonts w:ascii="Verdana" w:hAnsi="Verdana"/>
          <w:color w:val="333A41"/>
          <w:w w:val="105"/>
          <w:sz w:val="20"/>
        </w:rPr>
        <w:t xml:space="preserve">pourra tenir </w:t>
      </w:r>
      <w:r w:rsidRPr="00024ACA">
        <w:rPr>
          <w:rFonts w:ascii="Verdana" w:hAnsi="Verdana"/>
          <w:color w:val="1D232D"/>
          <w:w w:val="105"/>
          <w:sz w:val="20"/>
        </w:rPr>
        <w:t>responsable l</w:t>
      </w:r>
      <w:r w:rsidRPr="00024ACA">
        <w:rPr>
          <w:rFonts w:ascii="Verdana" w:hAnsi="Verdana"/>
          <w:color w:val="42494F"/>
          <w:w w:val="105"/>
          <w:sz w:val="20"/>
        </w:rPr>
        <w:t>'</w:t>
      </w:r>
      <w:r w:rsidRPr="00024ACA">
        <w:rPr>
          <w:rFonts w:ascii="Verdana" w:hAnsi="Verdana"/>
          <w:color w:val="1D232D"/>
          <w:w w:val="105"/>
          <w:sz w:val="20"/>
        </w:rPr>
        <w:t xml:space="preserve">Architecte </w:t>
      </w:r>
      <w:r w:rsidRPr="00024ACA">
        <w:rPr>
          <w:rFonts w:ascii="Verdana" w:hAnsi="Verdana"/>
          <w:color w:val="333A41"/>
          <w:w w:val="105"/>
          <w:sz w:val="20"/>
        </w:rPr>
        <w:t xml:space="preserve">en cas de </w:t>
      </w:r>
      <w:r w:rsidRPr="00024ACA">
        <w:rPr>
          <w:rFonts w:ascii="Verdana" w:hAnsi="Verdana"/>
          <w:color w:val="1D232D"/>
          <w:w w:val="105"/>
          <w:sz w:val="20"/>
        </w:rPr>
        <w:t xml:space="preserve">désordre </w:t>
      </w:r>
      <w:r w:rsidRPr="00024ACA">
        <w:rPr>
          <w:rFonts w:ascii="Verdana" w:hAnsi="Verdana"/>
          <w:color w:val="0C0F18"/>
          <w:w w:val="105"/>
          <w:sz w:val="20"/>
        </w:rPr>
        <w:t>li</w:t>
      </w:r>
      <w:r w:rsidRPr="00024ACA">
        <w:rPr>
          <w:rFonts w:ascii="Verdana" w:hAnsi="Verdana"/>
          <w:color w:val="333A41"/>
          <w:w w:val="105"/>
          <w:sz w:val="20"/>
        </w:rPr>
        <w:t xml:space="preserve">é à ces accords. En </w:t>
      </w:r>
      <w:r w:rsidRPr="00024ACA">
        <w:rPr>
          <w:rFonts w:ascii="Verdana" w:hAnsi="Verdana"/>
          <w:color w:val="42494F"/>
          <w:w w:val="105"/>
          <w:sz w:val="20"/>
        </w:rPr>
        <w:t xml:space="preserve">cas </w:t>
      </w:r>
      <w:r w:rsidRPr="00024ACA">
        <w:rPr>
          <w:rFonts w:ascii="Verdana" w:hAnsi="Verdana"/>
          <w:color w:val="333A41"/>
          <w:w w:val="105"/>
          <w:sz w:val="20"/>
        </w:rPr>
        <w:t xml:space="preserve">de </w:t>
      </w:r>
      <w:r w:rsidRPr="00024ACA">
        <w:rPr>
          <w:rFonts w:ascii="Verdana" w:hAnsi="Verdana"/>
          <w:color w:val="1D232D"/>
          <w:w w:val="105"/>
          <w:sz w:val="20"/>
        </w:rPr>
        <w:t xml:space="preserve">modification nécessitant une reprise de </w:t>
      </w:r>
      <w:r w:rsidRPr="00024ACA">
        <w:rPr>
          <w:rFonts w:ascii="Verdana" w:hAnsi="Verdana"/>
          <w:color w:val="333A41"/>
          <w:w w:val="105"/>
          <w:sz w:val="20"/>
        </w:rPr>
        <w:t>dossier adm</w:t>
      </w:r>
      <w:r w:rsidRPr="00024ACA">
        <w:rPr>
          <w:rFonts w:ascii="Verdana" w:hAnsi="Verdana"/>
          <w:color w:val="0C0F18"/>
          <w:w w:val="105"/>
          <w:sz w:val="20"/>
        </w:rPr>
        <w:t>in</w:t>
      </w:r>
      <w:r w:rsidRPr="00024ACA">
        <w:rPr>
          <w:rFonts w:ascii="Verdana" w:hAnsi="Verdana"/>
          <w:color w:val="333A41"/>
          <w:w w:val="105"/>
          <w:sz w:val="20"/>
        </w:rPr>
        <w:t>istratif, perm</w:t>
      </w:r>
      <w:r w:rsidRPr="00024ACA">
        <w:rPr>
          <w:rFonts w:ascii="Verdana" w:hAnsi="Verdana"/>
          <w:color w:val="0C0F18"/>
          <w:w w:val="105"/>
          <w:sz w:val="20"/>
        </w:rPr>
        <w:t>i</w:t>
      </w:r>
      <w:r w:rsidRPr="00024ACA">
        <w:rPr>
          <w:rFonts w:ascii="Verdana" w:hAnsi="Verdana"/>
          <w:color w:val="42494F"/>
          <w:w w:val="105"/>
          <w:sz w:val="20"/>
        </w:rPr>
        <w:t xml:space="preserve">s </w:t>
      </w:r>
      <w:r w:rsidRPr="00024ACA">
        <w:rPr>
          <w:rFonts w:ascii="Verdana" w:hAnsi="Verdana"/>
          <w:color w:val="333A41"/>
          <w:w w:val="105"/>
          <w:sz w:val="20"/>
        </w:rPr>
        <w:t>de constr</w:t>
      </w:r>
      <w:r w:rsidRPr="00024ACA">
        <w:rPr>
          <w:rFonts w:ascii="Verdana" w:hAnsi="Verdana"/>
          <w:color w:val="0C0F18"/>
          <w:w w:val="105"/>
          <w:sz w:val="20"/>
        </w:rPr>
        <w:t>u</w:t>
      </w:r>
      <w:r w:rsidRPr="00024ACA">
        <w:rPr>
          <w:rFonts w:ascii="Verdana" w:hAnsi="Verdana"/>
          <w:color w:val="333A41"/>
          <w:w w:val="105"/>
          <w:sz w:val="20"/>
        </w:rPr>
        <w:t xml:space="preserve">ire </w:t>
      </w:r>
      <w:r w:rsidRPr="00024ACA">
        <w:rPr>
          <w:rFonts w:ascii="Verdana" w:hAnsi="Verdana"/>
          <w:color w:val="1D232D"/>
          <w:w w:val="105"/>
          <w:sz w:val="20"/>
        </w:rPr>
        <w:t xml:space="preserve">modificatif </w:t>
      </w:r>
      <w:r w:rsidRPr="00024ACA">
        <w:rPr>
          <w:rFonts w:ascii="Verdana" w:hAnsi="Verdana"/>
          <w:color w:val="333A41"/>
          <w:w w:val="105"/>
          <w:sz w:val="20"/>
        </w:rPr>
        <w:t>ou autre, u</w:t>
      </w:r>
      <w:r w:rsidRPr="00024ACA">
        <w:rPr>
          <w:rFonts w:ascii="Verdana" w:hAnsi="Verdana"/>
          <w:color w:val="0C0F18"/>
          <w:w w:val="105"/>
          <w:sz w:val="20"/>
        </w:rPr>
        <w:t>n</w:t>
      </w:r>
      <w:r w:rsidRPr="00024ACA">
        <w:rPr>
          <w:rFonts w:ascii="Verdana" w:hAnsi="Verdana"/>
          <w:color w:val="333A41"/>
          <w:w w:val="105"/>
          <w:sz w:val="20"/>
        </w:rPr>
        <w:t xml:space="preserve">e </w:t>
      </w:r>
      <w:r w:rsidRPr="00024ACA">
        <w:rPr>
          <w:rFonts w:ascii="Verdana" w:hAnsi="Verdana"/>
          <w:color w:val="0C0F18"/>
          <w:spacing w:val="-3"/>
          <w:w w:val="105"/>
          <w:sz w:val="20"/>
        </w:rPr>
        <w:t>n</w:t>
      </w:r>
      <w:r w:rsidRPr="00024ACA">
        <w:rPr>
          <w:rFonts w:ascii="Verdana" w:hAnsi="Verdana"/>
          <w:color w:val="333A41"/>
          <w:spacing w:val="-3"/>
          <w:w w:val="105"/>
          <w:sz w:val="20"/>
        </w:rPr>
        <w:t>égociat</w:t>
      </w:r>
      <w:r w:rsidRPr="00024ACA">
        <w:rPr>
          <w:rFonts w:ascii="Verdana" w:hAnsi="Verdana"/>
          <w:color w:val="0C0F18"/>
          <w:spacing w:val="-3"/>
          <w:w w:val="105"/>
          <w:sz w:val="20"/>
        </w:rPr>
        <w:t>i</w:t>
      </w:r>
      <w:r w:rsidRPr="00024ACA">
        <w:rPr>
          <w:rFonts w:ascii="Verdana" w:hAnsi="Verdana"/>
          <w:color w:val="333A41"/>
          <w:spacing w:val="-3"/>
          <w:w w:val="105"/>
          <w:sz w:val="20"/>
        </w:rPr>
        <w:t xml:space="preserve">on </w:t>
      </w:r>
      <w:r w:rsidRPr="00024ACA">
        <w:rPr>
          <w:rFonts w:ascii="Verdana" w:hAnsi="Verdana"/>
          <w:color w:val="333A41"/>
          <w:w w:val="105"/>
          <w:sz w:val="20"/>
        </w:rPr>
        <w:t>entre l</w:t>
      </w:r>
      <w:r w:rsidRPr="00024ACA">
        <w:rPr>
          <w:rFonts w:ascii="Verdana" w:hAnsi="Verdana"/>
          <w:color w:val="5B6067"/>
          <w:spacing w:val="-4"/>
          <w:w w:val="105"/>
          <w:sz w:val="20"/>
        </w:rPr>
        <w:t>'</w:t>
      </w:r>
      <w:r w:rsidRPr="00024ACA">
        <w:rPr>
          <w:rFonts w:ascii="Verdana" w:hAnsi="Verdana"/>
          <w:color w:val="1D232D"/>
          <w:spacing w:val="-4"/>
          <w:w w:val="105"/>
          <w:sz w:val="20"/>
        </w:rPr>
        <w:t>Archite</w:t>
      </w:r>
      <w:r w:rsidRPr="00024ACA">
        <w:rPr>
          <w:rFonts w:ascii="Verdana" w:hAnsi="Verdana"/>
          <w:color w:val="42494F"/>
          <w:spacing w:val="-4"/>
          <w:w w:val="105"/>
          <w:sz w:val="20"/>
        </w:rPr>
        <w:t>c</w:t>
      </w:r>
      <w:r w:rsidRPr="00024ACA">
        <w:rPr>
          <w:rFonts w:ascii="Verdana" w:hAnsi="Verdana"/>
          <w:color w:val="1D232D"/>
          <w:spacing w:val="-4"/>
          <w:w w:val="105"/>
          <w:sz w:val="20"/>
        </w:rPr>
        <w:t xml:space="preserve">te </w:t>
      </w:r>
      <w:r w:rsidRPr="00024ACA">
        <w:rPr>
          <w:rFonts w:ascii="Verdana" w:hAnsi="Verdana"/>
          <w:color w:val="333A41"/>
          <w:w w:val="105"/>
          <w:sz w:val="20"/>
        </w:rPr>
        <w:t xml:space="preserve">et </w:t>
      </w:r>
      <w:r>
        <w:rPr>
          <w:rFonts w:ascii="Verdana" w:hAnsi="Verdana"/>
          <w:color w:val="333A41"/>
          <w:w w:val="105"/>
          <w:sz w:val="20"/>
        </w:rPr>
        <w:t xml:space="preserve">le </w:t>
      </w:r>
      <w:r w:rsidRPr="00024ACA">
        <w:rPr>
          <w:rFonts w:ascii="Verdana" w:hAnsi="Verdana"/>
          <w:color w:val="333A41"/>
          <w:w w:val="105"/>
          <w:sz w:val="20"/>
        </w:rPr>
        <w:t xml:space="preserve">Promoteur déterminera </w:t>
      </w:r>
      <w:r w:rsidRPr="00024ACA">
        <w:rPr>
          <w:rFonts w:ascii="Verdana" w:hAnsi="Verdana"/>
          <w:color w:val="0C0F18"/>
          <w:w w:val="105"/>
          <w:sz w:val="20"/>
        </w:rPr>
        <w:t>l</w:t>
      </w:r>
      <w:r w:rsidRPr="00024ACA">
        <w:rPr>
          <w:rFonts w:ascii="Verdana" w:hAnsi="Verdana"/>
          <w:color w:val="333A41"/>
          <w:w w:val="105"/>
          <w:sz w:val="20"/>
        </w:rPr>
        <w:t xml:space="preserve">es </w:t>
      </w:r>
      <w:r w:rsidRPr="00024ACA">
        <w:rPr>
          <w:rFonts w:ascii="Verdana" w:hAnsi="Verdana"/>
          <w:color w:val="1D232D"/>
          <w:w w:val="105"/>
          <w:sz w:val="20"/>
        </w:rPr>
        <w:t>hono</w:t>
      </w:r>
      <w:r w:rsidRPr="00024ACA">
        <w:rPr>
          <w:rFonts w:ascii="Verdana" w:hAnsi="Verdana"/>
          <w:color w:val="42494F"/>
          <w:w w:val="105"/>
          <w:sz w:val="20"/>
        </w:rPr>
        <w:t>raires</w:t>
      </w:r>
      <w:r w:rsidRPr="00024ACA">
        <w:rPr>
          <w:rFonts w:ascii="Verdana" w:hAnsi="Verdana"/>
          <w:color w:val="42494F"/>
          <w:spacing w:val="58"/>
          <w:w w:val="105"/>
          <w:sz w:val="20"/>
        </w:rPr>
        <w:t xml:space="preserve"> </w:t>
      </w:r>
      <w:r w:rsidRPr="00024ACA">
        <w:rPr>
          <w:rFonts w:ascii="Verdana" w:hAnsi="Verdana"/>
          <w:color w:val="333A41"/>
          <w:w w:val="105"/>
          <w:sz w:val="20"/>
        </w:rPr>
        <w:t>liés.</w:t>
      </w:r>
    </w:p>
    <w:p w14:paraId="440B4638" w14:textId="77777777" w:rsidR="00C62A85" w:rsidRPr="00DB3D60" w:rsidRDefault="00C62A85" w:rsidP="00C62A85">
      <w:pPr>
        <w:tabs>
          <w:tab w:val="left" w:pos="-720"/>
        </w:tabs>
        <w:suppressAutoHyphens/>
        <w:ind w:left="567"/>
        <w:jc w:val="both"/>
        <w:rPr>
          <w:rFonts w:ascii="Verdana" w:hAnsi="Verdana"/>
          <w:spacing w:val="-3"/>
          <w:sz w:val="20"/>
        </w:rPr>
      </w:pPr>
    </w:p>
    <w:p w14:paraId="7F91A5E3" w14:textId="77777777" w:rsidR="00C62A85" w:rsidRPr="00DB3D60" w:rsidRDefault="00C62A85" w:rsidP="00C62A85">
      <w:pPr>
        <w:tabs>
          <w:tab w:val="left" w:pos="-720"/>
        </w:tabs>
        <w:suppressAutoHyphens/>
        <w:ind w:left="1134"/>
        <w:jc w:val="both"/>
        <w:rPr>
          <w:rFonts w:ascii="Verdana" w:hAnsi="Verdana"/>
          <w:b/>
          <w:smallCaps/>
          <w:spacing w:val="-3"/>
          <w:sz w:val="20"/>
        </w:rPr>
      </w:pPr>
      <w:r w:rsidRPr="00DB3D60">
        <w:rPr>
          <w:rFonts w:ascii="Verdana" w:hAnsi="Verdana"/>
          <w:b/>
          <w:spacing w:val="-3"/>
          <w:sz w:val="20"/>
        </w:rPr>
        <w:t xml:space="preserve">DET </w:t>
      </w:r>
      <w:r>
        <w:rPr>
          <w:rFonts w:ascii="Verdana" w:hAnsi="Verdana"/>
          <w:b/>
          <w:spacing w:val="-3"/>
          <w:sz w:val="20"/>
        </w:rPr>
        <w:t xml:space="preserve">     </w:t>
      </w:r>
      <w:r w:rsidRPr="00DB3D60">
        <w:rPr>
          <w:rFonts w:ascii="Verdana" w:hAnsi="Verdana"/>
          <w:spacing w:val="-3"/>
          <w:sz w:val="20"/>
        </w:rPr>
        <w:t>Exécution des ouvrages, suivi travaux et suivi architectural</w:t>
      </w:r>
    </w:p>
    <w:p w14:paraId="1195FA9E" w14:textId="77777777" w:rsidR="00C62A85" w:rsidRPr="00DB3D60" w:rsidRDefault="00C62A85" w:rsidP="00C62A85">
      <w:pPr>
        <w:tabs>
          <w:tab w:val="left" w:pos="-720"/>
        </w:tabs>
        <w:suppressAutoHyphens/>
        <w:ind w:left="1134"/>
        <w:jc w:val="both"/>
        <w:rPr>
          <w:rFonts w:ascii="Verdana" w:hAnsi="Verdana"/>
          <w:b/>
          <w:smallCaps/>
          <w:spacing w:val="-3"/>
          <w:sz w:val="20"/>
          <w:u w:val="single"/>
        </w:rPr>
      </w:pPr>
    </w:p>
    <w:p w14:paraId="41BC2A55" w14:textId="77777777" w:rsidR="00C62A85" w:rsidRDefault="00C62A85" w:rsidP="00C62A85">
      <w:pPr>
        <w:numPr>
          <w:ilvl w:val="0"/>
          <w:numId w:val="37"/>
        </w:numPr>
        <w:tabs>
          <w:tab w:val="left" w:pos="-720"/>
        </w:tabs>
        <w:suppressAutoHyphens/>
        <w:ind w:left="1134" w:firstLine="0"/>
        <w:jc w:val="both"/>
        <w:rPr>
          <w:rFonts w:ascii="Verdana" w:hAnsi="Verdana"/>
          <w:spacing w:val="-3"/>
          <w:sz w:val="20"/>
        </w:rPr>
      </w:pPr>
      <w:r>
        <w:rPr>
          <w:rFonts w:ascii="Verdana" w:hAnsi="Verdana"/>
          <w:spacing w:val="-3"/>
          <w:sz w:val="20"/>
        </w:rPr>
        <w:t>S</w:t>
      </w:r>
      <w:r w:rsidRPr="00DB3D60">
        <w:rPr>
          <w:rFonts w:ascii="Verdana" w:hAnsi="Verdana"/>
          <w:spacing w:val="-3"/>
          <w:sz w:val="20"/>
        </w:rPr>
        <w:t>ans objet</w:t>
      </w:r>
    </w:p>
    <w:p w14:paraId="6AB0DBCA" w14:textId="77777777" w:rsidR="00C62A85" w:rsidRDefault="00C62A85" w:rsidP="00C62A85">
      <w:pPr>
        <w:numPr>
          <w:ilvl w:val="0"/>
          <w:numId w:val="37"/>
        </w:numPr>
        <w:tabs>
          <w:tab w:val="left" w:pos="-720"/>
        </w:tabs>
        <w:suppressAutoHyphens/>
        <w:ind w:left="1134" w:firstLine="0"/>
        <w:jc w:val="both"/>
        <w:rPr>
          <w:rFonts w:ascii="Verdana" w:hAnsi="Verdana"/>
          <w:spacing w:val="-3"/>
          <w:sz w:val="20"/>
        </w:rPr>
      </w:pPr>
    </w:p>
    <w:p w14:paraId="1DECB737" w14:textId="77777777" w:rsidR="00C62A85" w:rsidRPr="00DB3D60" w:rsidRDefault="00C62A85" w:rsidP="00C62A85">
      <w:pPr>
        <w:tabs>
          <w:tab w:val="left" w:pos="709"/>
        </w:tabs>
        <w:ind w:left="1134" w:right="-68"/>
        <w:contextualSpacing/>
        <w:jc w:val="both"/>
        <w:rPr>
          <w:rFonts w:ascii="Verdana" w:hAnsi="Verdana"/>
          <w:b/>
          <w:sz w:val="20"/>
        </w:rPr>
      </w:pPr>
      <w:r w:rsidRPr="00DB3D60">
        <w:rPr>
          <w:rFonts w:ascii="Verdana" w:hAnsi="Verdana"/>
          <w:b/>
          <w:sz w:val="20"/>
        </w:rPr>
        <w:t>VISA</w:t>
      </w:r>
    </w:p>
    <w:p w14:paraId="1D3D82DD" w14:textId="77777777" w:rsidR="00C62A85" w:rsidRPr="00DB3D60" w:rsidRDefault="00C62A85" w:rsidP="00C62A85">
      <w:pPr>
        <w:tabs>
          <w:tab w:val="left" w:pos="709"/>
        </w:tabs>
        <w:ind w:left="1134" w:right="-68"/>
        <w:contextualSpacing/>
        <w:jc w:val="both"/>
        <w:rPr>
          <w:rFonts w:ascii="Verdana" w:hAnsi="Verdana"/>
          <w:b/>
          <w:sz w:val="20"/>
        </w:rPr>
      </w:pPr>
    </w:p>
    <w:p w14:paraId="5BD20F82" w14:textId="77777777" w:rsidR="00C62A85" w:rsidRPr="00DB3D60" w:rsidRDefault="00C62A85" w:rsidP="00C62A85">
      <w:pPr>
        <w:numPr>
          <w:ilvl w:val="0"/>
          <w:numId w:val="24"/>
        </w:numPr>
        <w:tabs>
          <w:tab w:val="num" w:pos="360"/>
          <w:tab w:val="num" w:pos="1035"/>
        </w:tabs>
        <w:spacing w:before="160"/>
        <w:ind w:left="1134" w:right="-69" w:firstLine="0"/>
        <w:contextualSpacing/>
        <w:jc w:val="both"/>
        <w:rPr>
          <w:rFonts w:ascii="Verdana" w:hAnsi="Verdana"/>
          <w:sz w:val="20"/>
        </w:rPr>
      </w:pPr>
      <w:r w:rsidRPr="00DB3D60">
        <w:rPr>
          <w:rFonts w:ascii="Verdana" w:hAnsi="Verdana"/>
          <w:sz w:val="20"/>
        </w:rPr>
        <w:t>Sans objet, voir Conformité Architecturale</w:t>
      </w:r>
    </w:p>
    <w:p w14:paraId="24A9C30C" w14:textId="77777777" w:rsidR="00C62A85" w:rsidRPr="00DB3D60" w:rsidRDefault="00C62A85" w:rsidP="00C62A85">
      <w:pPr>
        <w:tabs>
          <w:tab w:val="left" w:pos="1134"/>
        </w:tabs>
        <w:ind w:left="1134" w:right="-68"/>
        <w:contextualSpacing/>
        <w:jc w:val="both"/>
        <w:rPr>
          <w:rFonts w:ascii="Verdana" w:hAnsi="Verdana"/>
          <w:b/>
          <w:sz w:val="20"/>
        </w:rPr>
      </w:pPr>
    </w:p>
    <w:p w14:paraId="1FAC6E84" w14:textId="77777777" w:rsidR="00C62A85" w:rsidRPr="00DB3D60" w:rsidRDefault="00C62A85" w:rsidP="00C62A85">
      <w:pPr>
        <w:tabs>
          <w:tab w:val="left" w:pos="1134"/>
        </w:tabs>
        <w:ind w:left="1134" w:right="-68"/>
        <w:contextualSpacing/>
        <w:jc w:val="both"/>
        <w:rPr>
          <w:rFonts w:ascii="Verdana" w:hAnsi="Verdana"/>
          <w:b/>
          <w:sz w:val="20"/>
        </w:rPr>
      </w:pPr>
      <w:r w:rsidRPr="00DB3D60">
        <w:rPr>
          <w:rFonts w:ascii="Verdana" w:hAnsi="Verdana"/>
          <w:b/>
          <w:sz w:val="20"/>
        </w:rPr>
        <w:t>AOR</w:t>
      </w:r>
    </w:p>
    <w:p w14:paraId="3518788C" w14:textId="77777777" w:rsidR="00C62A85" w:rsidRPr="00DB3D60" w:rsidRDefault="00C62A85" w:rsidP="00C62A85">
      <w:pPr>
        <w:tabs>
          <w:tab w:val="left" w:pos="1134"/>
        </w:tabs>
        <w:ind w:left="1134" w:right="-68"/>
        <w:contextualSpacing/>
        <w:jc w:val="both"/>
        <w:rPr>
          <w:rFonts w:ascii="Verdana" w:hAnsi="Verdana"/>
          <w:b/>
          <w:sz w:val="20"/>
        </w:rPr>
      </w:pPr>
    </w:p>
    <w:p w14:paraId="06D56E5A" w14:textId="77777777" w:rsidR="00C62A85" w:rsidRPr="00DB3D60" w:rsidRDefault="00C62A85" w:rsidP="00C62A85">
      <w:pPr>
        <w:numPr>
          <w:ilvl w:val="0"/>
          <w:numId w:val="24"/>
        </w:numPr>
        <w:tabs>
          <w:tab w:val="num" w:pos="360"/>
          <w:tab w:val="num" w:pos="1035"/>
        </w:tabs>
        <w:spacing w:before="160"/>
        <w:ind w:left="1134" w:right="-69" w:firstLine="0"/>
        <w:contextualSpacing/>
        <w:jc w:val="both"/>
        <w:rPr>
          <w:rFonts w:ascii="Verdana" w:hAnsi="Verdana"/>
          <w:sz w:val="20"/>
        </w:rPr>
      </w:pPr>
      <w:r w:rsidRPr="00DB3D60">
        <w:rPr>
          <w:rFonts w:ascii="Verdana" w:hAnsi="Verdana"/>
          <w:sz w:val="20"/>
        </w:rPr>
        <w:t>Sans objet</w:t>
      </w:r>
    </w:p>
    <w:p w14:paraId="44F71DDB" w14:textId="77777777" w:rsidR="00C62A85" w:rsidRPr="00DB3D60" w:rsidRDefault="00C62A85" w:rsidP="00C62A85">
      <w:pPr>
        <w:spacing w:before="160"/>
        <w:ind w:left="1134" w:right="-69"/>
        <w:contextualSpacing/>
        <w:jc w:val="both"/>
        <w:rPr>
          <w:rFonts w:ascii="Verdana" w:hAnsi="Verdana"/>
          <w:b/>
          <w:sz w:val="20"/>
        </w:rPr>
      </w:pPr>
    </w:p>
    <w:p w14:paraId="57412603" w14:textId="77777777" w:rsidR="00C62A85" w:rsidRPr="00DB3D60" w:rsidRDefault="00C62A85" w:rsidP="00C62A85">
      <w:pPr>
        <w:spacing w:before="160"/>
        <w:ind w:left="1134" w:right="-69"/>
        <w:contextualSpacing/>
        <w:jc w:val="both"/>
        <w:rPr>
          <w:rFonts w:ascii="Verdana" w:hAnsi="Verdana"/>
          <w:b/>
          <w:sz w:val="20"/>
        </w:rPr>
      </w:pPr>
      <w:r w:rsidRPr="00DB3D60">
        <w:rPr>
          <w:rFonts w:ascii="Verdana" w:hAnsi="Verdana"/>
          <w:b/>
          <w:sz w:val="20"/>
        </w:rPr>
        <w:t>APA</w:t>
      </w:r>
    </w:p>
    <w:p w14:paraId="795C178E" w14:textId="77777777" w:rsidR="00C62A85" w:rsidRPr="00DB3D60" w:rsidRDefault="00C62A85" w:rsidP="00C62A85">
      <w:pPr>
        <w:spacing w:before="160"/>
        <w:ind w:left="1134" w:right="-69"/>
        <w:contextualSpacing/>
        <w:jc w:val="both"/>
        <w:rPr>
          <w:rFonts w:ascii="Verdana" w:hAnsi="Verdana"/>
          <w:sz w:val="20"/>
        </w:rPr>
      </w:pPr>
    </w:p>
    <w:p w14:paraId="5D0093F3" w14:textId="77777777" w:rsidR="00C62A85" w:rsidRPr="00DB3D60" w:rsidRDefault="00C62A85" w:rsidP="00C62A85">
      <w:pPr>
        <w:numPr>
          <w:ilvl w:val="0"/>
          <w:numId w:val="24"/>
        </w:numPr>
        <w:tabs>
          <w:tab w:val="num" w:pos="360"/>
          <w:tab w:val="num" w:pos="1035"/>
        </w:tabs>
        <w:spacing w:before="160"/>
        <w:ind w:left="1134" w:right="-69" w:firstLine="0"/>
        <w:contextualSpacing/>
        <w:jc w:val="both"/>
        <w:rPr>
          <w:rFonts w:ascii="Verdana" w:hAnsi="Verdana"/>
          <w:sz w:val="20"/>
        </w:rPr>
      </w:pPr>
      <w:r w:rsidRPr="00DB3D60">
        <w:rPr>
          <w:rFonts w:ascii="Verdana" w:hAnsi="Verdana"/>
          <w:sz w:val="20"/>
        </w:rPr>
        <w:t>Sans objet</w:t>
      </w:r>
    </w:p>
    <w:p w14:paraId="7A38CABC" w14:textId="77777777" w:rsidR="003B46FB" w:rsidRPr="003343D0" w:rsidRDefault="003B46FB" w:rsidP="003B46FB">
      <w:pPr>
        <w:spacing w:before="160"/>
        <w:ind w:right="-69"/>
        <w:contextualSpacing/>
        <w:jc w:val="both"/>
        <w:rPr>
          <w:rFonts w:ascii="Verdana" w:hAnsi="Verdana"/>
          <w:sz w:val="20"/>
        </w:rPr>
      </w:pPr>
      <w:bookmarkStart w:id="13" w:name="_Hlk511140941"/>
    </w:p>
    <w:p w14:paraId="6FC678FE" w14:textId="77777777" w:rsidR="003B46FB" w:rsidRPr="00263C6E" w:rsidRDefault="003B46FB" w:rsidP="003B46FB">
      <w:pPr>
        <w:spacing w:before="160"/>
        <w:ind w:left="993" w:right="-69"/>
        <w:contextualSpacing/>
        <w:jc w:val="both"/>
        <w:rPr>
          <w:rFonts w:ascii="Verdana" w:hAnsi="Verdana"/>
          <w:b/>
          <w:sz w:val="20"/>
        </w:rPr>
      </w:pPr>
    </w:p>
    <w:p w14:paraId="2C1C9B4A" w14:textId="77777777" w:rsidR="00C62A85" w:rsidRPr="00DB3D60" w:rsidRDefault="00C62A85" w:rsidP="00C62A85">
      <w:pPr>
        <w:spacing w:before="160"/>
        <w:ind w:left="1134" w:right="-69"/>
        <w:contextualSpacing/>
        <w:jc w:val="both"/>
        <w:rPr>
          <w:rFonts w:ascii="Verdana" w:hAnsi="Verdana"/>
          <w:b/>
          <w:sz w:val="20"/>
        </w:rPr>
      </w:pPr>
      <w:r>
        <w:rPr>
          <w:rFonts w:ascii="Verdana" w:hAnsi="Verdana"/>
          <w:b/>
          <w:sz w:val="20"/>
        </w:rPr>
        <w:t xml:space="preserve">CA </w:t>
      </w:r>
      <w:r w:rsidRPr="00DB3D60">
        <w:rPr>
          <w:rFonts w:ascii="Verdana" w:hAnsi="Verdana"/>
          <w:b/>
          <w:sz w:val="20"/>
        </w:rPr>
        <w:t xml:space="preserve">CONFORMITE ARCHITECTURALE </w:t>
      </w:r>
    </w:p>
    <w:p w14:paraId="607E38D4" w14:textId="77777777" w:rsidR="00C62A85" w:rsidRPr="00DB3D60" w:rsidRDefault="00C62A85" w:rsidP="00C62A85">
      <w:pPr>
        <w:tabs>
          <w:tab w:val="left" w:pos="1134"/>
        </w:tabs>
        <w:ind w:left="1134" w:right="-68"/>
        <w:contextualSpacing/>
        <w:jc w:val="both"/>
        <w:rPr>
          <w:rFonts w:ascii="Verdana" w:hAnsi="Verdana"/>
          <w:b/>
          <w:sz w:val="20"/>
        </w:rPr>
      </w:pPr>
    </w:p>
    <w:p w14:paraId="6556F9C6" w14:textId="77777777" w:rsidR="00C62A85" w:rsidRPr="00DB3D60"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DB3D60">
        <w:rPr>
          <w:rFonts w:ascii="Verdana" w:hAnsi="Verdana"/>
          <w:sz w:val="20"/>
        </w:rPr>
        <w:t>La mission de l’architecte est limitée à la conception architecturale. Elle ne comporte aucunement la direction de l’exécution des travaux.</w:t>
      </w:r>
    </w:p>
    <w:p w14:paraId="54B91C30" w14:textId="77777777" w:rsidR="00C62A85" w:rsidRPr="00DB3D60" w:rsidRDefault="00C62A85" w:rsidP="00C62A85">
      <w:pPr>
        <w:numPr>
          <w:ilvl w:val="0"/>
          <w:numId w:val="24"/>
        </w:numPr>
        <w:tabs>
          <w:tab w:val="num" w:pos="993"/>
        </w:tabs>
        <w:spacing w:before="160"/>
        <w:ind w:left="1134" w:right="-69" w:firstLine="0"/>
        <w:contextualSpacing/>
        <w:jc w:val="both"/>
        <w:rPr>
          <w:rFonts w:ascii="Verdana" w:hAnsi="Verdana"/>
          <w:sz w:val="20"/>
        </w:rPr>
      </w:pPr>
      <w:r w:rsidRPr="00DB3D60">
        <w:rPr>
          <w:rFonts w:ascii="Verdana" w:hAnsi="Verdana"/>
          <w:sz w:val="20"/>
        </w:rPr>
        <w:t>Cependant, en application de l’article 3, alinéa 3 de la loi du 3 janvier 1977 sur l’architecture, l’architecte s’assurera que les documents d’exécution et les ouvrages en cours de réalisation respectent les dispositions de son projet architectural ayant fait l’objet de l’autorisation d’urbanisme accordée.</w:t>
      </w:r>
    </w:p>
    <w:p w14:paraId="5C7B2F8F" w14:textId="77777777" w:rsidR="00C62A85" w:rsidRPr="00DB3D60"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DB3D60">
        <w:rPr>
          <w:rFonts w:ascii="Verdana" w:hAnsi="Verdana"/>
          <w:sz w:val="20"/>
        </w:rPr>
        <w:t>A cet effet, il se rendra au maximum 4 fois sur le chantier, de sa propre initiative, ou à la demande du maitre d’ouvrage en dehors des réunions de chantier.</w:t>
      </w:r>
    </w:p>
    <w:p w14:paraId="7CDC5DC8" w14:textId="77777777" w:rsidR="00C62A85" w:rsidRPr="00DB3D60"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DB3D60">
        <w:rPr>
          <w:rFonts w:ascii="Verdana" w:hAnsi="Verdana"/>
          <w:sz w:val="20"/>
        </w:rPr>
        <w:t>Si nécessaire, il sera consulté pour les échantillons de matériaux afin d’en valider l’aspect esthétique.</w:t>
      </w:r>
    </w:p>
    <w:p w14:paraId="2D06C3E2" w14:textId="77777777" w:rsidR="00C62A85" w:rsidRPr="00DB3D60"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DB3D60">
        <w:rPr>
          <w:rFonts w:ascii="Verdana" w:hAnsi="Verdana"/>
          <w:sz w:val="20"/>
        </w:rPr>
        <w:t>Ce contrôle du respect du projet architectural concerne l’état apparent et accessible des ouvrages.</w:t>
      </w:r>
    </w:p>
    <w:p w14:paraId="77958340" w14:textId="77777777" w:rsidR="00C62A85" w:rsidRPr="00DB3D60"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DB3D60">
        <w:rPr>
          <w:rFonts w:ascii="Verdana" w:hAnsi="Verdana"/>
          <w:sz w:val="20"/>
        </w:rPr>
        <w:t>En aucun cas, l’architecte ne pourra être sollicité ou donner de sa propre initiative d’appréciation technique sur la réalisation des travaux.</w:t>
      </w:r>
    </w:p>
    <w:p w14:paraId="3DD91966" w14:textId="77777777" w:rsidR="00C62A85" w:rsidRPr="00DB3D60"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DB3D60">
        <w:rPr>
          <w:rFonts w:ascii="Verdana" w:hAnsi="Verdana"/>
          <w:sz w:val="20"/>
        </w:rPr>
        <w:t>Si les travaux ne sont pas conformes au projet architectural, l’architecte en avertit le maitre d’ouvrage dans les meilleurs délais.</w:t>
      </w:r>
    </w:p>
    <w:p w14:paraId="4CB02E4D" w14:textId="77777777" w:rsidR="00C62A85"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DB3D60">
        <w:rPr>
          <w:rFonts w:ascii="Verdana" w:hAnsi="Verdana"/>
          <w:sz w:val="20"/>
        </w:rPr>
        <w:t>L’architecte n’est pas présent à la réception des travaux : il ne signe pas l’attestation DAACT.</w:t>
      </w:r>
    </w:p>
    <w:p w14:paraId="1DED2E6B" w14:textId="77777777" w:rsidR="00C62A85" w:rsidRPr="0023368E" w:rsidRDefault="00C62A85" w:rsidP="00C62A85">
      <w:pPr>
        <w:numPr>
          <w:ilvl w:val="0"/>
          <w:numId w:val="24"/>
        </w:numPr>
        <w:tabs>
          <w:tab w:val="num" w:pos="1035"/>
        </w:tabs>
        <w:spacing w:before="160"/>
        <w:ind w:left="1134" w:right="-69" w:firstLine="0"/>
        <w:contextualSpacing/>
        <w:jc w:val="both"/>
        <w:rPr>
          <w:rFonts w:ascii="Verdana" w:hAnsi="Verdana"/>
          <w:sz w:val="20"/>
        </w:rPr>
      </w:pPr>
      <w:r w:rsidRPr="00024ACA">
        <w:rPr>
          <w:rFonts w:ascii="Verdana" w:hAnsi="Verdana"/>
          <w:color w:val="1D232D"/>
          <w:w w:val="105"/>
          <w:sz w:val="20"/>
        </w:rPr>
        <w:t>L'Ar</w:t>
      </w:r>
      <w:r w:rsidRPr="00024ACA">
        <w:rPr>
          <w:rFonts w:ascii="Verdana" w:hAnsi="Verdana"/>
          <w:color w:val="42494F"/>
          <w:w w:val="105"/>
          <w:sz w:val="20"/>
        </w:rPr>
        <w:t xml:space="preserve">chitecte </w:t>
      </w:r>
      <w:r w:rsidRPr="00024ACA">
        <w:rPr>
          <w:rFonts w:ascii="Verdana" w:hAnsi="Verdana"/>
          <w:color w:val="1D232D"/>
          <w:w w:val="105"/>
          <w:sz w:val="20"/>
        </w:rPr>
        <w:t xml:space="preserve">fournit </w:t>
      </w:r>
      <w:r w:rsidRPr="00024ACA">
        <w:rPr>
          <w:rFonts w:ascii="Verdana" w:hAnsi="Verdana"/>
          <w:color w:val="42494F"/>
          <w:w w:val="105"/>
          <w:sz w:val="20"/>
        </w:rPr>
        <w:t>e</w:t>
      </w:r>
      <w:r w:rsidRPr="00024ACA">
        <w:rPr>
          <w:rFonts w:ascii="Verdana" w:hAnsi="Verdana"/>
          <w:color w:val="1D232D"/>
          <w:w w:val="105"/>
          <w:sz w:val="20"/>
        </w:rPr>
        <w:t xml:space="preserve">n fin </w:t>
      </w:r>
      <w:r w:rsidRPr="00024ACA">
        <w:rPr>
          <w:rFonts w:ascii="Verdana" w:hAnsi="Verdana"/>
          <w:color w:val="333A41"/>
          <w:w w:val="105"/>
          <w:sz w:val="20"/>
        </w:rPr>
        <w:t xml:space="preserve">de chantier </w:t>
      </w:r>
      <w:r w:rsidRPr="00024ACA">
        <w:rPr>
          <w:rFonts w:ascii="Verdana" w:hAnsi="Verdana"/>
          <w:color w:val="0C0F18"/>
          <w:w w:val="105"/>
          <w:sz w:val="20"/>
        </w:rPr>
        <w:t>l</w:t>
      </w:r>
      <w:r w:rsidRPr="00024ACA">
        <w:rPr>
          <w:rFonts w:ascii="Verdana" w:hAnsi="Verdana"/>
          <w:color w:val="42494F"/>
          <w:w w:val="105"/>
          <w:sz w:val="20"/>
        </w:rPr>
        <w:t xml:space="preserve">es </w:t>
      </w:r>
      <w:r w:rsidRPr="00024ACA">
        <w:rPr>
          <w:rFonts w:ascii="Verdana" w:hAnsi="Verdana"/>
          <w:color w:val="333A41"/>
          <w:w w:val="105"/>
          <w:sz w:val="20"/>
        </w:rPr>
        <w:t>p</w:t>
      </w:r>
      <w:r w:rsidRPr="00024ACA">
        <w:rPr>
          <w:rFonts w:ascii="Verdana" w:hAnsi="Verdana"/>
          <w:color w:val="0C0F18"/>
          <w:w w:val="105"/>
          <w:sz w:val="20"/>
        </w:rPr>
        <w:t>l</w:t>
      </w:r>
      <w:r w:rsidRPr="00024ACA">
        <w:rPr>
          <w:rFonts w:ascii="Verdana" w:hAnsi="Verdana"/>
          <w:color w:val="333A41"/>
          <w:w w:val="105"/>
          <w:sz w:val="20"/>
        </w:rPr>
        <w:t xml:space="preserve">ans de </w:t>
      </w:r>
      <w:r w:rsidRPr="00024ACA">
        <w:rPr>
          <w:rFonts w:ascii="Verdana" w:hAnsi="Verdana"/>
          <w:color w:val="1D232D"/>
          <w:w w:val="105"/>
          <w:sz w:val="20"/>
        </w:rPr>
        <w:t>r</w:t>
      </w:r>
      <w:r w:rsidRPr="00024ACA">
        <w:rPr>
          <w:rFonts w:ascii="Verdana" w:hAnsi="Verdana"/>
          <w:color w:val="42494F"/>
          <w:w w:val="105"/>
          <w:sz w:val="20"/>
        </w:rPr>
        <w:t>éco</w:t>
      </w:r>
      <w:r w:rsidRPr="00024ACA">
        <w:rPr>
          <w:rFonts w:ascii="Verdana" w:hAnsi="Verdana"/>
          <w:color w:val="1D232D"/>
          <w:w w:val="105"/>
          <w:sz w:val="20"/>
        </w:rPr>
        <w:t>l</w:t>
      </w:r>
      <w:r w:rsidRPr="00024ACA">
        <w:rPr>
          <w:rFonts w:ascii="Verdana" w:hAnsi="Verdana"/>
          <w:color w:val="42494F"/>
          <w:w w:val="105"/>
          <w:sz w:val="20"/>
        </w:rPr>
        <w:t>ement.</w:t>
      </w:r>
    </w:p>
    <w:p w14:paraId="2F1A8EAC" w14:textId="77777777" w:rsidR="003B46FB" w:rsidRDefault="003B46FB" w:rsidP="003B46FB">
      <w:pPr>
        <w:tabs>
          <w:tab w:val="left" w:pos="240"/>
        </w:tabs>
        <w:contextualSpacing/>
        <w:jc w:val="both"/>
        <w:rPr>
          <w:rFonts w:ascii="Verdana" w:hAnsi="Verdana"/>
          <w:b/>
          <w:sz w:val="20"/>
        </w:rPr>
      </w:pPr>
    </w:p>
    <w:p w14:paraId="28E0211F" w14:textId="77777777" w:rsidR="003B46FB" w:rsidRDefault="003B46FB" w:rsidP="003B46FB">
      <w:pPr>
        <w:ind w:right="-69" w:firstLine="680"/>
        <w:contextualSpacing/>
        <w:outlineLvl w:val="0"/>
        <w:rPr>
          <w:rFonts w:ascii="Verdana" w:hAnsi="Verdana"/>
          <w:b/>
          <w:smallCaps/>
          <w:sz w:val="20"/>
          <w:u w:val="single"/>
        </w:rPr>
      </w:pPr>
    </w:p>
    <w:p w14:paraId="3963646D" w14:textId="77777777" w:rsidR="009A78F1" w:rsidRDefault="009A78F1" w:rsidP="003B46FB">
      <w:pPr>
        <w:ind w:right="-69" w:firstLine="680"/>
        <w:contextualSpacing/>
        <w:outlineLvl w:val="0"/>
        <w:rPr>
          <w:rFonts w:ascii="Verdana" w:hAnsi="Verdana"/>
          <w:b/>
          <w:smallCaps/>
          <w:sz w:val="20"/>
          <w:u w:val="single"/>
        </w:rPr>
      </w:pPr>
    </w:p>
    <w:p w14:paraId="35106BFC" w14:textId="77777777" w:rsidR="003B46FB" w:rsidRPr="00263C6E" w:rsidRDefault="003B46FB" w:rsidP="003B46FB">
      <w:pPr>
        <w:tabs>
          <w:tab w:val="left" w:pos="1418"/>
          <w:tab w:val="left" w:pos="3402"/>
        </w:tabs>
        <w:ind w:left="680" w:right="-449" w:hanging="680"/>
        <w:contextualSpacing/>
        <w:jc w:val="both"/>
        <w:rPr>
          <w:rFonts w:ascii="Verdana" w:hAnsi="Verdana"/>
          <w:sz w:val="20"/>
        </w:rPr>
      </w:pPr>
      <w:bookmarkStart w:id="14" w:name="_Hlk519257456"/>
    </w:p>
    <w:bookmarkEnd w:id="13"/>
    <w:p w14:paraId="520B79D6" w14:textId="77777777" w:rsidR="00C94069" w:rsidRPr="00DB3D60" w:rsidRDefault="00C94069" w:rsidP="00C94069">
      <w:pPr>
        <w:ind w:right="-69"/>
        <w:contextualSpacing/>
        <w:outlineLvl w:val="0"/>
        <w:rPr>
          <w:rFonts w:ascii="Verdana" w:hAnsi="Verdana"/>
          <w:b/>
          <w:smallCaps/>
          <w:sz w:val="20"/>
          <w:u w:val="single"/>
        </w:rPr>
      </w:pPr>
      <w:r w:rsidRPr="00DB3D60">
        <w:rPr>
          <w:rFonts w:ascii="Verdana" w:hAnsi="Verdana"/>
          <w:b/>
          <w:smallCaps/>
          <w:sz w:val="20"/>
          <w:u w:val="single"/>
        </w:rPr>
        <w:t xml:space="preserve">Chapitre </w:t>
      </w:r>
      <w:r w:rsidRPr="00DB3D60">
        <w:rPr>
          <w:rFonts w:ascii="Verdana" w:hAnsi="Verdana"/>
          <w:b/>
          <w:sz w:val="20"/>
          <w:u w:val="single"/>
        </w:rPr>
        <w:t>5</w:t>
      </w:r>
      <w:r w:rsidRPr="00DB3D60">
        <w:rPr>
          <w:rFonts w:ascii="Verdana" w:hAnsi="Verdana"/>
          <w:b/>
          <w:sz w:val="20"/>
        </w:rPr>
        <w:t xml:space="preserve"> – </w:t>
      </w:r>
      <w:r w:rsidRPr="00DB3D60">
        <w:rPr>
          <w:rFonts w:ascii="Verdana" w:hAnsi="Verdana"/>
          <w:b/>
          <w:smallCaps/>
          <w:sz w:val="20"/>
        </w:rPr>
        <w:t>DELAIS</w:t>
      </w:r>
    </w:p>
    <w:p w14:paraId="1D4DF809" w14:textId="77777777" w:rsidR="00C94069" w:rsidRPr="00DB3D60" w:rsidRDefault="00C94069" w:rsidP="00C94069">
      <w:pPr>
        <w:tabs>
          <w:tab w:val="left" w:pos="1418"/>
          <w:tab w:val="left" w:pos="3402"/>
        </w:tabs>
        <w:ind w:left="680" w:right="-449" w:hanging="680"/>
        <w:contextualSpacing/>
        <w:jc w:val="both"/>
        <w:rPr>
          <w:rFonts w:ascii="Verdana" w:hAnsi="Verdana"/>
          <w:sz w:val="20"/>
        </w:rPr>
      </w:pPr>
    </w:p>
    <w:p w14:paraId="53313D52" w14:textId="77777777" w:rsidR="00C94069" w:rsidRPr="00DB3D60" w:rsidRDefault="00C94069" w:rsidP="00C94069">
      <w:pPr>
        <w:tabs>
          <w:tab w:val="left" w:pos="1418"/>
          <w:tab w:val="left" w:pos="3402"/>
        </w:tabs>
        <w:ind w:left="680" w:right="-449" w:hanging="680"/>
        <w:contextualSpacing/>
        <w:jc w:val="both"/>
        <w:rPr>
          <w:rFonts w:ascii="Verdana" w:hAnsi="Verdana"/>
          <w:sz w:val="20"/>
        </w:rPr>
      </w:pPr>
      <w:r w:rsidRPr="00DB3D60">
        <w:rPr>
          <w:rFonts w:ascii="Verdana" w:hAnsi="Verdana"/>
          <w:b/>
          <w:sz w:val="20"/>
        </w:rPr>
        <w:tab/>
        <w:t>ESQ</w:t>
      </w:r>
      <w:r w:rsidRPr="00DB3D60">
        <w:rPr>
          <w:rFonts w:ascii="Verdana" w:hAnsi="Verdana"/>
          <w:sz w:val="20"/>
        </w:rPr>
        <w:t xml:space="preserve"> : </w:t>
      </w:r>
      <w:r w:rsidRPr="00DB3D60">
        <w:rPr>
          <w:rFonts w:ascii="Verdana" w:hAnsi="Verdana"/>
          <w:sz w:val="20"/>
        </w:rPr>
        <w:tab/>
        <w:t>Esquisses</w:t>
      </w:r>
      <w:r w:rsidRPr="00DB3D60">
        <w:rPr>
          <w:rFonts w:ascii="Verdana" w:hAnsi="Verdana"/>
          <w:sz w:val="20"/>
        </w:rPr>
        <w:tab/>
      </w:r>
      <w:r w:rsidRPr="00DB3D60">
        <w:rPr>
          <w:rFonts w:ascii="Verdana" w:hAnsi="Verdana"/>
          <w:sz w:val="20"/>
        </w:rPr>
        <w:tab/>
      </w:r>
      <w:r w:rsidRPr="00DB3D60">
        <w:rPr>
          <w:rFonts w:ascii="Verdana" w:hAnsi="Verdana"/>
          <w:sz w:val="20"/>
        </w:rPr>
        <w:tab/>
      </w:r>
      <w:r w:rsidRPr="00DB3D60">
        <w:rPr>
          <w:rFonts w:ascii="Verdana" w:hAnsi="Verdana"/>
          <w:sz w:val="20"/>
        </w:rPr>
        <w:tab/>
      </w:r>
      <w:r w:rsidRPr="00DB3D60">
        <w:rPr>
          <w:rFonts w:ascii="Verdana" w:hAnsi="Verdana"/>
          <w:sz w:val="20"/>
        </w:rPr>
        <w:tab/>
      </w:r>
      <w:r w:rsidRPr="00DB3D60">
        <w:rPr>
          <w:rFonts w:ascii="Verdana" w:hAnsi="Verdana"/>
          <w:sz w:val="20"/>
        </w:rPr>
        <w:tab/>
      </w:r>
      <w:r w:rsidRPr="00DB3D60">
        <w:rPr>
          <w:rFonts w:ascii="Verdana" w:hAnsi="Verdana"/>
          <w:sz w:val="20"/>
        </w:rPr>
        <w:tab/>
      </w:r>
      <w:r w:rsidRPr="00DB3D60">
        <w:rPr>
          <w:rFonts w:ascii="Verdana" w:hAnsi="Verdana"/>
          <w:sz w:val="20"/>
        </w:rPr>
        <w:tab/>
      </w:r>
      <w:r w:rsidR="00655C17">
        <w:rPr>
          <w:rFonts w:ascii="Verdana" w:hAnsi="Verdana"/>
          <w:sz w:val="20"/>
        </w:rPr>
        <w:t>12</w:t>
      </w:r>
      <w:r w:rsidRPr="00DB3D60">
        <w:rPr>
          <w:rFonts w:ascii="Verdana" w:hAnsi="Verdana"/>
          <w:sz w:val="20"/>
        </w:rPr>
        <w:t xml:space="preserve"> semaines</w:t>
      </w:r>
    </w:p>
    <w:p w14:paraId="230A5AA4" w14:textId="77777777" w:rsidR="00C94069" w:rsidRPr="00DB3D60" w:rsidRDefault="00C94069" w:rsidP="00C94069">
      <w:pPr>
        <w:tabs>
          <w:tab w:val="left" w:pos="1418"/>
          <w:tab w:val="left" w:pos="3402"/>
        </w:tabs>
        <w:ind w:left="680" w:right="-449" w:hanging="680"/>
        <w:contextualSpacing/>
        <w:jc w:val="both"/>
        <w:rPr>
          <w:rFonts w:ascii="Verdana" w:hAnsi="Verdana"/>
          <w:sz w:val="20"/>
        </w:rPr>
      </w:pPr>
      <w:r w:rsidRPr="00DB3D60">
        <w:rPr>
          <w:rFonts w:ascii="Verdana" w:hAnsi="Verdana"/>
          <w:b/>
          <w:sz w:val="20"/>
        </w:rPr>
        <w:tab/>
        <w:t>APS/APD</w:t>
      </w:r>
      <w:r w:rsidRPr="00DB3D60">
        <w:rPr>
          <w:rFonts w:ascii="Verdana" w:hAnsi="Verdana"/>
          <w:sz w:val="20"/>
        </w:rPr>
        <w:t> : Avant-Projet Sommaire / Avant-Projet Définitif</w:t>
      </w:r>
      <w:r w:rsidRPr="00DB3D60">
        <w:rPr>
          <w:rFonts w:ascii="Verdana" w:hAnsi="Verdana"/>
          <w:sz w:val="20"/>
        </w:rPr>
        <w:tab/>
      </w:r>
      <w:r w:rsidRPr="00DB3D60">
        <w:rPr>
          <w:rFonts w:ascii="Verdana" w:hAnsi="Verdana"/>
          <w:sz w:val="20"/>
        </w:rPr>
        <w:tab/>
      </w:r>
      <w:r w:rsidR="00655C17">
        <w:rPr>
          <w:rFonts w:ascii="Verdana" w:hAnsi="Verdana"/>
          <w:sz w:val="20"/>
        </w:rPr>
        <w:t>8</w:t>
      </w:r>
      <w:r w:rsidRPr="00DB3D60">
        <w:rPr>
          <w:rFonts w:ascii="Verdana" w:hAnsi="Verdana"/>
          <w:sz w:val="20"/>
        </w:rPr>
        <w:t xml:space="preserve"> semaines</w:t>
      </w:r>
    </w:p>
    <w:p w14:paraId="5F4415F9" w14:textId="77777777" w:rsidR="00C94069" w:rsidRPr="00DB3D60" w:rsidRDefault="00C94069" w:rsidP="00C94069">
      <w:pPr>
        <w:tabs>
          <w:tab w:val="left" w:pos="1418"/>
          <w:tab w:val="left" w:pos="3402"/>
        </w:tabs>
        <w:ind w:left="680" w:right="-449" w:hanging="680"/>
        <w:contextualSpacing/>
        <w:jc w:val="both"/>
        <w:rPr>
          <w:rFonts w:ascii="Verdana" w:hAnsi="Verdana"/>
          <w:sz w:val="20"/>
        </w:rPr>
      </w:pPr>
      <w:r w:rsidRPr="00DB3D60">
        <w:rPr>
          <w:rFonts w:ascii="Verdana" w:hAnsi="Verdana"/>
          <w:b/>
          <w:sz w:val="20"/>
        </w:rPr>
        <w:tab/>
        <w:t>PC/PCM</w:t>
      </w:r>
      <w:r w:rsidRPr="00DB3D60">
        <w:rPr>
          <w:rFonts w:ascii="Verdana" w:hAnsi="Verdana"/>
          <w:sz w:val="20"/>
        </w:rPr>
        <w:t> : Élaboration du dossier PC</w:t>
      </w:r>
      <w:r w:rsidRPr="00DB3D60">
        <w:rPr>
          <w:rFonts w:ascii="Verdana" w:hAnsi="Verdana"/>
          <w:sz w:val="20"/>
        </w:rPr>
        <w:tab/>
      </w:r>
      <w:r w:rsidRPr="00DB3D60">
        <w:rPr>
          <w:rFonts w:ascii="Verdana" w:hAnsi="Verdana"/>
          <w:sz w:val="20"/>
        </w:rPr>
        <w:tab/>
      </w:r>
      <w:r w:rsidRPr="00DB3D60">
        <w:rPr>
          <w:rFonts w:ascii="Verdana" w:hAnsi="Verdana"/>
          <w:sz w:val="20"/>
        </w:rPr>
        <w:tab/>
      </w:r>
      <w:r w:rsidRPr="00DB3D60">
        <w:rPr>
          <w:rFonts w:ascii="Verdana" w:hAnsi="Verdana"/>
          <w:sz w:val="20"/>
        </w:rPr>
        <w:tab/>
      </w:r>
      <w:r w:rsidRPr="00DB3D60">
        <w:rPr>
          <w:rFonts w:ascii="Verdana" w:hAnsi="Verdana"/>
          <w:sz w:val="20"/>
        </w:rPr>
        <w:tab/>
      </w:r>
      <w:r w:rsidR="00655C17">
        <w:rPr>
          <w:rFonts w:ascii="Verdana" w:hAnsi="Verdana"/>
          <w:sz w:val="20"/>
        </w:rPr>
        <w:t>8</w:t>
      </w:r>
      <w:r w:rsidRPr="00DB3D60">
        <w:rPr>
          <w:rFonts w:ascii="Verdana" w:hAnsi="Verdana"/>
          <w:sz w:val="20"/>
        </w:rPr>
        <w:t xml:space="preserve"> semaines</w:t>
      </w:r>
    </w:p>
    <w:p w14:paraId="520BEDD6" w14:textId="77777777" w:rsidR="00C94069" w:rsidRDefault="00C94069" w:rsidP="00C94069">
      <w:pPr>
        <w:tabs>
          <w:tab w:val="left" w:pos="1418"/>
          <w:tab w:val="left" w:pos="3402"/>
        </w:tabs>
        <w:ind w:left="680" w:right="-449" w:hanging="680"/>
        <w:contextualSpacing/>
        <w:jc w:val="both"/>
        <w:rPr>
          <w:rFonts w:ascii="Verdana" w:hAnsi="Verdana"/>
          <w:sz w:val="20"/>
        </w:rPr>
      </w:pPr>
      <w:r w:rsidRPr="00DB3D60">
        <w:rPr>
          <w:rFonts w:ascii="Verdana" w:hAnsi="Verdana"/>
          <w:b/>
          <w:sz w:val="20"/>
        </w:rPr>
        <w:tab/>
        <w:t>PRO</w:t>
      </w:r>
      <w:r w:rsidRPr="00DB3D60">
        <w:rPr>
          <w:rFonts w:ascii="Verdana" w:hAnsi="Verdana"/>
          <w:sz w:val="20"/>
        </w:rPr>
        <w:t> : Projet de conception générale</w:t>
      </w:r>
      <w:r w:rsidRPr="00DB3D60">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00655C17">
        <w:rPr>
          <w:rFonts w:ascii="Verdana" w:hAnsi="Verdana"/>
          <w:sz w:val="20"/>
        </w:rPr>
        <w:t>12</w:t>
      </w:r>
      <w:r w:rsidRPr="00DB3D60">
        <w:rPr>
          <w:rFonts w:ascii="Verdana" w:hAnsi="Verdana"/>
          <w:sz w:val="20"/>
        </w:rPr>
        <w:t xml:space="preserve"> semaines</w:t>
      </w:r>
    </w:p>
    <w:p w14:paraId="2EB018AA" w14:textId="77777777" w:rsidR="003B46FB" w:rsidRPr="001351A4" w:rsidRDefault="003B46FB" w:rsidP="003B46FB">
      <w:pPr>
        <w:tabs>
          <w:tab w:val="left" w:pos="1418"/>
          <w:tab w:val="left" w:pos="3402"/>
        </w:tabs>
        <w:ind w:left="680" w:right="-449" w:hanging="680"/>
        <w:contextualSpacing/>
        <w:jc w:val="both"/>
        <w:rPr>
          <w:rFonts w:ascii="Verdana" w:hAnsi="Verdana"/>
          <w:sz w:val="20"/>
        </w:rPr>
      </w:pPr>
    </w:p>
    <w:p w14:paraId="34AEF724" w14:textId="77777777" w:rsidR="003B46FB" w:rsidRPr="001351A4" w:rsidRDefault="003B46FB" w:rsidP="003B46FB">
      <w:pPr>
        <w:tabs>
          <w:tab w:val="left" w:pos="1418"/>
          <w:tab w:val="left" w:pos="3402"/>
        </w:tabs>
        <w:ind w:left="680" w:right="-449" w:hanging="680"/>
        <w:contextualSpacing/>
        <w:jc w:val="both"/>
        <w:rPr>
          <w:rFonts w:ascii="Verdana" w:hAnsi="Verdana"/>
          <w:sz w:val="20"/>
        </w:rPr>
      </w:pPr>
    </w:p>
    <w:bookmarkEnd w:id="14"/>
    <w:p w14:paraId="374C0190" w14:textId="77777777" w:rsidR="003B46FB" w:rsidRDefault="003B46FB" w:rsidP="003B46FB">
      <w:pPr>
        <w:ind w:right="-69" w:firstLine="675"/>
        <w:contextualSpacing/>
        <w:rPr>
          <w:rFonts w:ascii="Verdana" w:hAnsi="Verdana"/>
          <w:b/>
          <w:smallCaps/>
          <w:sz w:val="20"/>
          <w:u w:val="single"/>
        </w:rPr>
      </w:pPr>
    </w:p>
    <w:p w14:paraId="79E4B0D9" w14:textId="77777777" w:rsidR="003B46FB" w:rsidRPr="00263C6E" w:rsidRDefault="003B46FB" w:rsidP="003B46FB">
      <w:pPr>
        <w:ind w:right="-69" w:firstLine="675"/>
        <w:contextualSpacing/>
        <w:rPr>
          <w:rFonts w:ascii="Verdana" w:hAnsi="Verdana"/>
          <w:b/>
          <w:smallCaps/>
          <w:sz w:val="20"/>
          <w:u w:val="single"/>
        </w:rPr>
      </w:pPr>
    </w:p>
    <w:p w14:paraId="5561763B" w14:textId="77777777" w:rsidR="003B46FB" w:rsidRPr="00263C6E" w:rsidRDefault="003B46FB" w:rsidP="003B46FB">
      <w:pPr>
        <w:ind w:right="-69" w:firstLine="675"/>
        <w:contextualSpacing/>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6</w:t>
      </w:r>
      <w:r w:rsidRPr="00263C6E">
        <w:rPr>
          <w:rFonts w:ascii="Verdana" w:hAnsi="Verdana"/>
          <w:b/>
          <w:sz w:val="20"/>
        </w:rPr>
        <w:t xml:space="preserve"> - </w:t>
      </w:r>
      <w:r w:rsidRPr="00263C6E">
        <w:rPr>
          <w:rFonts w:ascii="Verdana" w:hAnsi="Verdana"/>
          <w:b/>
          <w:smallCaps/>
          <w:sz w:val="20"/>
        </w:rPr>
        <w:t xml:space="preserve">RÉMUNÉRATION </w:t>
      </w:r>
      <w:r>
        <w:rPr>
          <w:rFonts w:ascii="Verdana" w:hAnsi="Verdana"/>
          <w:b/>
          <w:smallCaps/>
          <w:sz w:val="20"/>
        </w:rPr>
        <w:t>DE L’ARCHITECTE</w:t>
      </w:r>
    </w:p>
    <w:p w14:paraId="1701A9F3" w14:textId="77777777" w:rsidR="003B46FB" w:rsidRDefault="003B46FB" w:rsidP="003B46FB">
      <w:pPr>
        <w:ind w:right="-68"/>
        <w:contextualSpacing/>
        <w:jc w:val="both"/>
        <w:rPr>
          <w:rFonts w:ascii="Verdana" w:hAnsi="Verdana"/>
          <w:sz w:val="20"/>
        </w:rPr>
      </w:pPr>
    </w:p>
    <w:p w14:paraId="35E19410" w14:textId="77777777" w:rsidR="003B46FB" w:rsidRPr="00263C6E" w:rsidRDefault="003B46FB" w:rsidP="003B46FB">
      <w:pPr>
        <w:ind w:right="-68"/>
        <w:contextualSpacing/>
        <w:jc w:val="both"/>
        <w:rPr>
          <w:rFonts w:ascii="Verdana" w:hAnsi="Verdana"/>
          <w:sz w:val="20"/>
        </w:rPr>
      </w:pPr>
    </w:p>
    <w:p w14:paraId="29F9F9EA" w14:textId="77777777" w:rsidR="003B46FB" w:rsidRPr="00F810C6" w:rsidRDefault="003B46FB" w:rsidP="003B46FB">
      <w:pPr>
        <w:numPr>
          <w:ilvl w:val="1"/>
          <w:numId w:val="28"/>
        </w:numPr>
        <w:spacing w:before="160"/>
        <w:ind w:right="-69"/>
        <w:contextualSpacing/>
        <w:jc w:val="both"/>
        <w:rPr>
          <w:rFonts w:ascii="Verdana" w:hAnsi="Verdana"/>
          <w:b/>
          <w:smallCaps/>
          <w:sz w:val="20"/>
        </w:rPr>
      </w:pPr>
      <w:r w:rsidRPr="00263C6E">
        <w:rPr>
          <w:rFonts w:ascii="Verdana" w:hAnsi="Verdana"/>
          <w:b/>
          <w:smallCaps/>
          <w:sz w:val="20"/>
          <w:u w:val="single"/>
        </w:rPr>
        <w:t>Montant de la rémunération</w:t>
      </w:r>
      <w:r w:rsidRPr="00263C6E">
        <w:rPr>
          <w:rFonts w:ascii="Verdana" w:hAnsi="Verdana"/>
          <w:b/>
          <w:smallCaps/>
          <w:sz w:val="20"/>
        </w:rPr>
        <w:t xml:space="preserve"> </w:t>
      </w:r>
    </w:p>
    <w:p w14:paraId="75F54026" w14:textId="77777777" w:rsidR="003B46FB" w:rsidRDefault="003B46FB" w:rsidP="003B46FB">
      <w:pPr>
        <w:spacing w:before="160"/>
        <w:ind w:right="-69"/>
        <w:contextualSpacing/>
        <w:jc w:val="both"/>
        <w:rPr>
          <w:rFonts w:ascii="Verdana" w:hAnsi="Verdana"/>
          <w:b/>
          <w:smallCaps/>
          <w:sz w:val="20"/>
        </w:rPr>
      </w:pPr>
    </w:p>
    <w:p w14:paraId="5CAAF035" w14:textId="77777777" w:rsidR="003B46FB" w:rsidRPr="00263C6E" w:rsidRDefault="003B46FB" w:rsidP="003B46FB">
      <w:pPr>
        <w:spacing w:before="160"/>
        <w:ind w:right="-69"/>
        <w:contextualSpacing/>
        <w:jc w:val="both"/>
        <w:rPr>
          <w:rFonts w:ascii="Verdana" w:hAnsi="Verdana"/>
          <w:b/>
          <w:smallCaps/>
          <w:sz w:val="20"/>
        </w:rPr>
      </w:pPr>
      <w:r w:rsidRPr="00263C6E">
        <w:rPr>
          <w:rFonts w:ascii="Verdana" w:hAnsi="Verdana"/>
          <w:b/>
          <w:smallCaps/>
          <w:sz w:val="20"/>
        </w:rPr>
        <w:t xml:space="preserve">missions définies </w:t>
      </w:r>
      <w:proofErr w:type="spellStart"/>
      <w:r w:rsidRPr="00263C6E">
        <w:rPr>
          <w:rFonts w:ascii="Verdana" w:hAnsi="Verdana"/>
          <w:b/>
          <w:smallCaps/>
          <w:sz w:val="20"/>
        </w:rPr>
        <w:t>a</w:t>
      </w:r>
      <w:proofErr w:type="spellEnd"/>
      <w:r w:rsidRPr="00263C6E">
        <w:rPr>
          <w:rFonts w:ascii="Verdana" w:hAnsi="Verdana"/>
          <w:b/>
          <w:smallCaps/>
          <w:sz w:val="20"/>
        </w:rPr>
        <w:t xml:space="preserve"> l’article 4</w:t>
      </w:r>
      <w:r>
        <w:rPr>
          <w:rFonts w:ascii="Verdana" w:hAnsi="Verdana"/>
          <w:b/>
          <w:smallCaps/>
          <w:sz w:val="20"/>
        </w:rPr>
        <w:t> :</w:t>
      </w:r>
    </w:p>
    <w:p w14:paraId="24CE0B94" w14:textId="77777777" w:rsidR="00AA4468" w:rsidRDefault="00AA4468" w:rsidP="00CA0C7F">
      <w:pPr>
        <w:spacing w:before="160"/>
        <w:ind w:right="-69"/>
        <w:contextualSpacing/>
        <w:jc w:val="both"/>
        <w:rPr>
          <w:rFonts w:ascii="Verdana" w:hAnsi="Verdana"/>
          <w:sz w:val="20"/>
        </w:rPr>
      </w:pPr>
      <w:r w:rsidRPr="00DB3D60">
        <w:rPr>
          <w:rFonts w:ascii="Verdana" w:hAnsi="Verdana"/>
          <w:smallCaps/>
          <w:sz w:val="20"/>
        </w:rPr>
        <w:t>L</w:t>
      </w:r>
      <w:r w:rsidRPr="00DB3D60">
        <w:rPr>
          <w:rFonts w:ascii="Verdana" w:hAnsi="Verdana"/>
          <w:sz w:val="20"/>
        </w:rPr>
        <w:t xml:space="preserve">’ensemble des missions décrites aux chapitres 4 </w:t>
      </w:r>
      <w:r>
        <w:rPr>
          <w:rFonts w:ascii="Verdana" w:hAnsi="Verdana"/>
          <w:sz w:val="20"/>
        </w:rPr>
        <w:t>es</w:t>
      </w:r>
      <w:r w:rsidRPr="00DB3D60">
        <w:rPr>
          <w:rFonts w:ascii="Verdana" w:hAnsi="Verdana"/>
          <w:sz w:val="20"/>
        </w:rPr>
        <w:t>t valorisé</w:t>
      </w:r>
      <w:r>
        <w:rPr>
          <w:rFonts w:ascii="Verdana" w:hAnsi="Verdana"/>
          <w:sz w:val="20"/>
        </w:rPr>
        <w:t xml:space="preserve"> de façon indicative</w:t>
      </w:r>
      <w:r w:rsidRPr="00DB3D60">
        <w:rPr>
          <w:rFonts w:ascii="Verdana" w:hAnsi="Verdana"/>
          <w:sz w:val="20"/>
        </w:rPr>
        <w:t xml:space="preserve"> à 3,5% du montant des travaux</w:t>
      </w:r>
      <w:r>
        <w:rPr>
          <w:rFonts w:ascii="Verdana" w:hAnsi="Verdana"/>
          <w:sz w:val="20"/>
        </w:rPr>
        <w:t xml:space="preserve"> (selon </w:t>
      </w:r>
      <w:r w:rsidRPr="00DB3D60">
        <w:rPr>
          <w:rFonts w:ascii="Verdana" w:hAnsi="Verdana"/>
          <w:sz w:val="20"/>
        </w:rPr>
        <w:t>l’article 2.2.3</w:t>
      </w:r>
      <w:r>
        <w:rPr>
          <w:rFonts w:ascii="Verdana" w:hAnsi="Verdana"/>
          <w:sz w:val="20"/>
        </w:rPr>
        <w:t>)</w:t>
      </w:r>
      <w:r w:rsidRPr="00DB3D60">
        <w:rPr>
          <w:rFonts w:ascii="Verdana" w:hAnsi="Verdana"/>
          <w:sz w:val="20"/>
        </w:rPr>
        <w:t> </w:t>
      </w:r>
      <w:r w:rsidRPr="00175ACE">
        <w:rPr>
          <w:rFonts w:ascii="Verdana" w:hAnsi="Verdana"/>
          <w:sz w:val="20"/>
        </w:rPr>
        <w:t>soit</w:t>
      </w:r>
      <w:r>
        <w:rPr>
          <w:rFonts w:ascii="Verdana" w:hAnsi="Verdana"/>
          <w:sz w:val="20"/>
        </w:rPr>
        <w:t>,</w:t>
      </w:r>
      <w:r w:rsidRPr="00175ACE">
        <w:rPr>
          <w:rFonts w:ascii="Verdana" w:hAnsi="Verdana"/>
          <w:sz w:val="20"/>
        </w:rPr>
        <w:t> arrondi à la somme globale et forfaitaire </w:t>
      </w:r>
      <w:r w:rsidR="00CA0C7F">
        <w:rPr>
          <w:rFonts w:ascii="Verdana" w:hAnsi="Verdana"/>
          <w:sz w:val="20"/>
        </w:rPr>
        <w:t xml:space="preserve">de </w:t>
      </w:r>
      <w:r w:rsidR="000B410C" w:rsidRPr="00CA0C7F">
        <w:rPr>
          <w:rFonts w:ascii="Verdana" w:hAnsi="Verdana"/>
          <w:bCs/>
          <w:sz w:val="20"/>
        </w:rPr>
        <w:t>300</w:t>
      </w:r>
      <w:r w:rsidR="003B46FB" w:rsidRPr="00CA0C7F">
        <w:rPr>
          <w:rFonts w:ascii="Verdana" w:hAnsi="Verdana"/>
          <w:bCs/>
          <w:sz w:val="20"/>
        </w:rPr>
        <w:t xml:space="preserve"> 000.00 </w:t>
      </w:r>
      <w:r w:rsidR="00CA0C7F">
        <w:rPr>
          <w:rFonts w:ascii="Verdana" w:hAnsi="Verdana"/>
          <w:bCs/>
          <w:sz w:val="20"/>
        </w:rPr>
        <w:t>€</w:t>
      </w:r>
      <w:r w:rsidR="003B46FB" w:rsidRPr="00CA0C7F">
        <w:rPr>
          <w:rFonts w:ascii="Verdana" w:hAnsi="Verdana"/>
          <w:bCs/>
          <w:sz w:val="20"/>
        </w:rPr>
        <w:t>HT</w:t>
      </w:r>
      <w:r w:rsidR="00CA0C7F">
        <w:rPr>
          <w:rFonts w:ascii="Verdana" w:hAnsi="Verdana"/>
          <w:sz w:val="20"/>
        </w:rPr>
        <w:t xml:space="preserve"> </w:t>
      </w:r>
      <w:r w:rsidR="003B46FB" w:rsidRPr="00263C6E">
        <w:rPr>
          <w:rFonts w:ascii="Verdana" w:hAnsi="Verdana"/>
          <w:sz w:val="20"/>
        </w:rPr>
        <w:t>(</w:t>
      </w:r>
      <w:r w:rsidR="00DD0730">
        <w:rPr>
          <w:rFonts w:ascii="Verdana" w:hAnsi="Verdana"/>
          <w:sz w:val="20"/>
        </w:rPr>
        <w:t>Trois</w:t>
      </w:r>
      <w:r w:rsidR="00BC0F43">
        <w:rPr>
          <w:rFonts w:ascii="Verdana" w:hAnsi="Verdana"/>
          <w:sz w:val="20"/>
        </w:rPr>
        <w:t xml:space="preserve"> cent</w:t>
      </w:r>
      <w:r w:rsidR="003B46FB">
        <w:rPr>
          <w:rFonts w:ascii="Verdana" w:hAnsi="Verdana"/>
          <w:sz w:val="20"/>
        </w:rPr>
        <w:t xml:space="preserve"> mille </w:t>
      </w:r>
      <w:r w:rsidR="003B46FB" w:rsidRPr="00263C6E">
        <w:rPr>
          <w:rFonts w:ascii="Verdana" w:hAnsi="Verdana"/>
          <w:sz w:val="20"/>
        </w:rPr>
        <w:t>euros hors taxe)</w:t>
      </w:r>
      <w:r w:rsidR="00CA0C7F">
        <w:rPr>
          <w:rFonts w:ascii="Verdana" w:hAnsi="Verdana"/>
          <w:sz w:val="20"/>
        </w:rPr>
        <w:t>.</w:t>
      </w:r>
    </w:p>
    <w:p w14:paraId="0F9EFCF1" w14:textId="77777777" w:rsidR="003B46FB" w:rsidRPr="00263C6E" w:rsidRDefault="003B46FB" w:rsidP="003B46FB">
      <w:pPr>
        <w:spacing w:before="160"/>
        <w:ind w:right="-69"/>
        <w:contextualSpacing/>
        <w:jc w:val="center"/>
        <w:rPr>
          <w:rFonts w:ascii="Verdana" w:hAnsi="Verdana"/>
          <w:sz w:val="20"/>
        </w:rPr>
      </w:pPr>
    </w:p>
    <w:p w14:paraId="615A6AA9" w14:textId="77777777" w:rsidR="003B46FB" w:rsidRDefault="003B46FB" w:rsidP="003B46FB">
      <w:pPr>
        <w:tabs>
          <w:tab w:val="left" w:pos="6521"/>
          <w:tab w:val="left" w:pos="6804"/>
        </w:tabs>
        <w:spacing w:before="160"/>
        <w:ind w:right="-69"/>
        <w:contextualSpacing/>
        <w:jc w:val="both"/>
        <w:rPr>
          <w:rFonts w:ascii="Verdana" w:hAnsi="Verdana"/>
          <w:sz w:val="20"/>
        </w:rPr>
      </w:pPr>
      <w:r w:rsidRPr="00263C6E">
        <w:rPr>
          <w:rFonts w:ascii="Verdana" w:hAnsi="Verdana"/>
          <w:sz w:val="20"/>
        </w:rPr>
        <w:t>Le montant de cette rémunération est basé sur un montant de travaux estimé à</w:t>
      </w:r>
      <w:r>
        <w:rPr>
          <w:rFonts w:ascii="Verdana" w:hAnsi="Verdana"/>
          <w:sz w:val="20"/>
        </w:rPr>
        <w:t> :</w:t>
      </w:r>
    </w:p>
    <w:p w14:paraId="64BACFAD" w14:textId="77777777" w:rsidR="003B46FB" w:rsidRPr="00C76098" w:rsidRDefault="005A4610" w:rsidP="003B46FB">
      <w:pPr>
        <w:tabs>
          <w:tab w:val="left" w:pos="6521"/>
          <w:tab w:val="left" w:pos="6804"/>
        </w:tabs>
        <w:spacing w:before="160"/>
        <w:ind w:right="-69"/>
        <w:contextualSpacing/>
        <w:jc w:val="both"/>
        <w:rPr>
          <w:rFonts w:ascii="Verdana" w:hAnsi="Verdana"/>
          <w:sz w:val="20"/>
        </w:rPr>
      </w:pPr>
      <w:r w:rsidRPr="00CA0C7F">
        <w:rPr>
          <w:rFonts w:ascii="Verdana" w:hAnsi="Verdana"/>
          <w:sz w:val="20"/>
        </w:rPr>
        <w:t>8 500 000</w:t>
      </w:r>
      <w:r w:rsidR="003B46FB" w:rsidRPr="00CA0C7F">
        <w:rPr>
          <w:rFonts w:ascii="Verdana" w:hAnsi="Verdana"/>
          <w:sz w:val="20"/>
        </w:rPr>
        <w:t xml:space="preserve"> euros HT selon l’article 2.2.3.</w:t>
      </w:r>
    </w:p>
    <w:p w14:paraId="6DBE0A78" w14:textId="77777777" w:rsidR="003B46FB" w:rsidRDefault="003B46FB" w:rsidP="003B46FB">
      <w:pPr>
        <w:tabs>
          <w:tab w:val="left" w:pos="6521"/>
          <w:tab w:val="left" w:pos="6804"/>
        </w:tabs>
        <w:spacing w:before="160"/>
        <w:ind w:right="-69"/>
        <w:contextualSpacing/>
        <w:rPr>
          <w:rFonts w:ascii="Verdana" w:hAnsi="Verdana"/>
          <w:b/>
          <w:sz w:val="20"/>
        </w:rPr>
      </w:pPr>
    </w:p>
    <w:p w14:paraId="2EA489A4" w14:textId="77777777" w:rsidR="00D34D10" w:rsidRDefault="00D34D10" w:rsidP="003B46FB">
      <w:pPr>
        <w:tabs>
          <w:tab w:val="left" w:pos="6521"/>
          <w:tab w:val="left" w:pos="6804"/>
        </w:tabs>
        <w:spacing w:before="160"/>
        <w:ind w:right="-69"/>
        <w:contextualSpacing/>
        <w:rPr>
          <w:rFonts w:ascii="Verdana" w:hAnsi="Verdana"/>
          <w:b/>
          <w:sz w:val="20"/>
        </w:rPr>
      </w:pPr>
    </w:p>
    <w:p w14:paraId="79412FB7" w14:textId="77777777" w:rsidR="00D34D10" w:rsidRDefault="006D0BC5" w:rsidP="003B46FB">
      <w:pPr>
        <w:tabs>
          <w:tab w:val="left" w:pos="6521"/>
          <w:tab w:val="left" w:pos="6804"/>
        </w:tabs>
        <w:spacing w:before="160"/>
        <w:ind w:right="-69"/>
        <w:contextualSpacing/>
        <w:rPr>
          <w:rFonts w:ascii="Verdana" w:hAnsi="Verdana"/>
          <w:b/>
          <w:sz w:val="20"/>
        </w:rPr>
      </w:pPr>
      <w:r>
        <w:rPr>
          <w:rFonts w:ascii="Verdana" w:hAnsi="Verdana"/>
          <w:b/>
          <w:sz w:val="20"/>
        </w:rPr>
        <w:t>Étant</w:t>
      </w:r>
      <w:r w:rsidR="00D34D10">
        <w:rPr>
          <w:rFonts w:ascii="Verdana" w:hAnsi="Verdana"/>
          <w:b/>
          <w:sz w:val="20"/>
        </w:rPr>
        <w:t xml:space="preserve"> entendu qu’à ce jour</w:t>
      </w:r>
      <w:r w:rsidR="00AB5D2F">
        <w:rPr>
          <w:rFonts w:ascii="Verdana" w:hAnsi="Verdana"/>
          <w:b/>
          <w:sz w:val="20"/>
        </w:rPr>
        <w:t xml:space="preserve"> (date de signature du présent contrat) :</w:t>
      </w:r>
    </w:p>
    <w:p w14:paraId="54D08933" w14:textId="77777777" w:rsidR="00AB5D2F" w:rsidRPr="00FA6783" w:rsidRDefault="00AB5D2F" w:rsidP="003B46FB">
      <w:pPr>
        <w:tabs>
          <w:tab w:val="left" w:pos="6521"/>
          <w:tab w:val="left" w:pos="6804"/>
        </w:tabs>
        <w:spacing w:before="160"/>
        <w:ind w:right="-69"/>
        <w:contextualSpacing/>
        <w:rPr>
          <w:rFonts w:ascii="Verdana" w:hAnsi="Verdana"/>
          <w:b/>
          <w:sz w:val="20"/>
        </w:rPr>
      </w:pPr>
    </w:p>
    <w:p w14:paraId="5F2C3DF8" w14:textId="77777777" w:rsidR="009D4ED1" w:rsidRDefault="009D4ED1" w:rsidP="00AB5D2F">
      <w:pPr>
        <w:numPr>
          <w:ilvl w:val="0"/>
          <w:numId w:val="37"/>
        </w:numPr>
        <w:tabs>
          <w:tab w:val="left" w:pos="1134"/>
          <w:tab w:val="left" w:pos="6804"/>
        </w:tabs>
        <w:spacing w:before="160"/>
        <w:ind w:right="-69"/>
        <w:contextualSpacing/>
        <w:jc w:val="both"/>
        <w:rPr>
          <w:rFonts w:ascii="Verdana" w:hAnsi="Verdana"/>
          <w:sz w:val="20"/>
        </w:rPr>
      </w:pPr>
      <w:r>
        <w:rPr>
          <w:rFonts w:ascii="Verdana" w:hAnsi="Verdana"/>
          <w:sz w:val="20"/>
        </w:rPr>
        <w:t xml:space="preserve">Les études ont démarré </w:t>
      </w:r>
      <w:r w:rsidR="009A78F1">
        <w:rPr>
          <w:rFonts w:ascii="Verdana" w:hAnsi="Verdana"/>
          <w:sz w:val="20"/>
        </w:rPr>
        <w:t>mi-2018,</w:t>
      </w:r>
    </w:p>
    <w:p w14:paraId="3F524822" w14:textId="77777777" w:rsidR="003B46FB" w:rsidRDefault="00AB5D2F" w:rsidP="00AB5D2F">
      <w:pPr>
        <w:numPr>
          <w:ilvl w:val="0"/>
          <w:numId w:val="37"/>
        </w:numPr>
        <w:tabs>
          <w:tab w:val="left" w:pos="1134"/>
          <w:tab w:val="left" w:pos="6804"/>
        </w:tabs>
        <w:spacing w:before="160"/>
        <w:ind w:right="-69"/>
        <w:contextualSpacing/>
        <w:jc w:val="both"/>
        <w:rPr>
          <w:rFonts w:ascii="Verdana" w:hAnsi="Verdana"/>
          <w:sz w:val="20"/>
        </w:rPr>
      </w:pPr>
      <w:r>
        <w:rPr>
          <w:rFonts w:ascii="Verdana" w:hAnsi="Verdana"/>
          <w:sz w:val="20"/>
        </w:rPr>
        <w:t xml:space="preserve">Un PC fut déposé le </w:t>
      </w:r>
      <w:r w:rsidR="009A78F1">
        <w:rPr>
          <w:rFonts w:ascii="Verdana" w:hAnsi="Verdana"/>
          <w:sz w:val="20"/>
        </w:rPr>
        <w:t xml:space="preserve">31.10.2019 </w:t>
      </w:r>
      <w:r>
        <w:rPr>
          <w:rFonts w:ascii="Verdana" w:hAnsi="Verdana"/>
          <w:sz w:val="20"/>
        </w:rPr>
        <w:t>et obtenu le</w:t>
      </w:r>
      <w:r w:rsidR="009A78F1">
        <w:rPr>
          <w:rFonts w:ascii="Verdana" w:hAnsi="Verdana"/>
          <w:sz w:val="20"/>
        </w:rPr>
        <w:t xml:space="preserve"> 20.07.2020,</w:t>
      </w:r>
    </w:p>
    <w:p w14:paraId="52A60F8D" w14:textId="77777777" w:rsidR="00AB5D2F" w:rsidRDefault="00AB5D2F" w:rsidP="00AB5D2F">
      <w:pPr>
        <w:numPr>
          <w:ilvl w:val="0"/>
          <w:numId w:val="37"/>
        </w:numPr>
        <w:tabs>
          <w:tab w:val="left" w:pos="1134"/>
          <w:tab w:val="left" w:pos="6804"/>
        </w:tabs>
        <w:spacing w:before="160"/>
        <w:ind w:right="-69"/>
        <w:contextualSpacing/>
        <w:jc w:val="both"/>
        <w:rPr>
          <w:rFonts w:ascii="Verdana" w:hAnsi="Verdana"/>
          <w:sz w:val="20"/>
        </w:rPr>
      </w:pPr>
      <w:r>
        <w:rPr>
          <w:rFonts w:ascii="Verdana" w:hAnsi="Verdana"/>
          <w:sz w:val="20"/>
        </w:rPr>
        <w:t>Que des recours ont demandé plusieur</w:t>
      </w:r>
      <w:r w:rsidR="006D0BC5">
        <w:rPr>
          <w:rFonts w:ascii="Verdana" w:hAnsi="Verdana"/>
          <w:sz w:val="20"/>
        </w:rPr>
        <w:t>s</w:t>
      </w:r>
      <w:r>
        <w:rPr>
          <w:rFonts w:ascii="Verdana" w:hAnsi="Verdana"/>
          <w:sz w:val="20"/>
        </w:rPr>
        <w:t xml:space="preserve"> reprises de plans et simulations</w:t>
      </w:r>
      <w:r w:rsidR="009A78F1">
        <w:rPr>
          <w:rFonts w:ascii="Verdana" w:hAnsi="Verdana"/>
          <w:sz w:val="20"/>
        </w:rPr>
        <w:t>,</w:t>
      </w:r>
    </w:p>
    <w:p w14:paraId="47AF6DD6" w14:textId="77777777" w:rsidR="00AB5D2F" w:rsidRDefault="00AB5D2F" w:rsidP="00AB5D2F">
      <w:pPr>
        <w:numPr>
          <w:ilvl w:val="0"/>
          <w:numId w:val="37"/>
        </w:numPr>
        <w:tabs>
          <w:tab w:val="left" w:pos="1134"/>
          <w:tab w:val="left" w:pos="6804"/>
        </w:tabs>
        <w:spacing w:before="160"/>
        <w:ind w:right="-69"/>
        <w:contextualSpacing/>
        <w:jc w:val="both"/>
        <w:rPr>
          <w:rFonts w:ascii="Verdana" w:hAnsi="Verdana"/>
          <w:sz w:val="20"/>
        </w:rPr>
      </w:pPr>
      <w:r>
        <w:rPr>
          <w:rFonts w:ascii="Verdana" w:hAnsi="Verdana"/>
          <w:sz w:val="20"/>
        </w:rPr>
        <w:t>Que la collectivité a demandé des ajustements</w:t>
      </w:r>
      <w:r w:rsidR="009A78F1">
        <w:rPr>
          <w:rFonts w:ascii="Verdana" w:hAnsi="Verdana"/>
          <w:sz w:val="20"/>
        </w:rPr>
        <w:t>,</w:t>
      </w:r>
    </w:p>
    <w:p w14:paraId="30158DE0" w14:textId="77777777" w:rsidR="00AB5D2F" w:rsidRDefault="00AB5D2F" w:rsidP="00AB5D2F">
      <w:pPr>
        <w:numPr>
          <w:ilvl w:val="0"/>
          <w:numId w:val="37"/>
        </w:numPr>
        <w:tabs>
          <w:tab w:val="left" w:pos="1134"/>
          <w:tab w:val="left" w:pos="6804"/>
        </w:tabs>
        <w:spacing w:before="160"/>
        <w:ind w:right="-69"/>
        <w:contextualSpacing/>
        <w:jc w:val="both"/>
        <w:rPr>
          <w:rFonts w:ascii="Verdana" w:hAnsi="Verdana"/>
          <w:sz w:val="20"/>
        </w:rPr>
      </w:pPr>
      <w:r>
        <w:rPr>
          <w:rFonts w:ascii="Verdana" w:hAnsi="Verdana"/>
          <w:sz w:val="20"/>
        </w:rPr>
        <w:t xml:space="preserve">Qu’un PC mod est </w:t>
      </w:r>
      <w:del w:id="15" w:author="Maxime FRANCHET" w:date="2022-03-21T19:01:00Z">
        <w:r w:rsidDel="00470D28">
          <w:rPr>
            <w:rFonts w:ascii="Verdana" w:hAnsi="Verdana"/>
            <w:sz w:val="20"/>
          </w:rPr>
          <w:delText>en cours d’élaboration</w:delText>
        </w:r>
        <w:r w:rsidR="00B65BE0" w:rsidDel="00470D28">
          <w:rPr>
            <w:rFonts w:ascii="Verdana" w:hAnsi="Verdana"/>
            <w:sz w:val="20"/>
          </w:rPr>
          <w:delText xml:space="preserve"> (à ce jour)</w:delText>
        </w:r>
      </w:del>
      <w:ins w:id="16" w:author="Maxime FRANCHET" w:date="2022-03-21T19:01:00Z">
        <w:r w:rsidR="00470D28">
          <w:rPr>
            <w:rFonts w:ascii="Verdana" w:hAnsi="Verdana"/>
            <w:sz w:val="20"/>
          </w:rPr>
          <w:t>a été déposé</w:t>
        </w:r>
      </w:ins>
      <w:r>
        <w:rPr>
          <w:rFonts w:ascii="Verdana" w:hAnsi="Verdana"/>
          <w:sz w:val="20"/>
        </w:rPr>
        <w:t xml:space="preserve"> avec déplacement du monte-voiture</w:t>
      </w:r>
      <w:r w:rsidR="009A78F1">
        <w:rPr>
          <w:rFonts w:ascii="Verdana" w:hAnsi="Verdana"/>
          <w:sz w:val="20"/>
        </w:rPr>
        <w:t>,</w:t>
      </w:r>
    </w:p>
    <w:p w14:paraId="45F089C4" w14:textId="77777777" w:rsidR="00AB5D2F" w:rsidRDefault="00AB5D2F" w:rsidP="00AB5D2F">
      <w:pPr>
        <w:numPr>
          <w:ilvl w:val="0"/>
          <w:numId w:val="37"/>
        </w:numPr>
        <w:tabs>
          <w:tab w:val="left" w:pos="1134"/>
          <w:tab w:val="left" w:pos="6804"/>
        </w:tabs>
        <w:spacing w:before="160"/>
        <w:ind w:right="-69"/>
        <w:contextualSpacing/>
        <w:jc w:val="both"/>
        <w:rPr>
          <w:rFonts w:ascii="Verdana" w:hAnsi="Verdana"/>
          <w:sz w:val="20"/>
        </w:rPr>
      </w:pPr>
      <w:r>
        <w:rPr>
          <w:rFonts w:ascii="Verdana" w:hAnsi="Verdana"/>
          <w:sz w:val="20"/>
        </w:rPr>
        <w:t xml:space="preserve">Qu’un nouveau PC avec déplacement du bâtiment B pour conservation des arbres à l’alignement est </w:t>
      </w:r>
      <w:r w:rsidR="009D4ED1">
        <w:rPr>
          <w:rFonts w:ascii="Verdana" w:hAnsi="Verdana"/>
          <w:sz w:val="20"/>
        </w:rPr>
        <w:t>à</w:t>
      </w:r>
      <w:r>
        <w:rPr>
          <w:rFonts w:ascii="Verdana" w:hAnsi="Verdana"/>
          <w:sz w:val="20"/>
        </w:rPr>
        <w:t xml:space="preserve"> élabor</w:t>
      </w:r>
      <w:r w:rsidR="009D4ED1">
        <w:rPr>
          <w:rFonts w:ascii="Verdana" w:hAnsi="Verdana"/>
          <w:sz w:val="20"/>
        </w:rPr>
        <w:t>er</w:t>
      </w:r>
      <w:r>
        <w:rPr>
          <w:rFonts w:ascii="Verdana" w:hAnsi="Verdana"/>
          <w:sz w:val="20"/>
        </w:rPr>
        <w:t xml:space="preserve"> sur demande de la collectivité</w:t>
      </w:r>
      <w:r w:rsidR="00F57ED2">
        <w:rPr>
          <w:rFonts w:ascii="Verdana" w:hAnsi="Verdana"/>
          <w:sz w:val="20"/>
        </w:rPr>
        <w:t>, à réaliser dans les meilleurs délais dès la signature du présent contrat</w:t>
      </w:r>
      <w:r w:rsidR="009A78F1">
        <w:rPr>
          <w:rFonts w:ascii="Verdana" w:hAnsi="Verdana"/>
          <w:sz w:val="20"/>
        </w:rPr>
        <w:t>.</w:t>
      </w:r>
      <w:r w:rsidR="00F57ED2">
        <w:rPr>
          <w:rFonts w:ascii="Verdana" w:hAnsi="Verdana"/>
          <w:sz w:val="20"/>
        </w:rPr>
        <w:t xml:space="preserve"> </w:t>
      </w:r>
    </w:p>
    <w:p w14:paraId="37E1F14E" w14:textId="77777777" w:rsidR="00AB5D2F" w:rsidRDefault="00AB5D2F" w:rsidP="00AB5D2F">
      <w:pPr>
        <w:tabs>
          <w:tab w:val="left" w:pos="1134"/>
          <w:tab w:val="left" w:pos="6804"/>
        </w:tabs>
        <w:spacing w:before="160"/>
        <w:ind w:right="-69"/>
        <w:contextualSpacing/>
        <w:jc w:val="both"/>
        <w:rPr>
          <w:rFonts w:ascii="Verdana" w:hAnsi="Verdana"/>
          <w:sz w:val="20"/>
        </w:rPr>
      </w:pPr>
    </w:p>
    <w:p w14:paraId="71F313A7" w14:textId="77777777" w:rsidR="00AB5D2F" w:rsidRDefault="00AB5D2F" w:rsidP="00AB5D2F">
      <w:pPr>
        <w:tabs>
          <w:tab w:val="left" w:pos="1134"/>
          <w:tab w:val="left" w:pos="6804"/>
        </w:tabs>
        <w:spacing w:before="160"/>
        <w:ind w:right="-69"/>
        <w:contextualSpacing/>
        <w:jc w:val="both"/>
        <w:rPr>
          <w:rFonts w:ascii="Verdana" w:hAnsi="Verdana"/>
          <w:sz w:val="20"/>
        </w:rPr>
      </w:pPr>
      <w:r>
        <w:rPr>
          <w:rFonts w:ascii="Verdana" w:hAnsi="Verdana"/>
          <w:sz w:val="20"/>
        </w:rPr>
        <w:t>Les parties conviennent de revaloriser les honoraires de l’Architecte de </w:t>
      </w:r>
      <w:r w:rsidR="00B65BE0">
        <w:rPr>
          <w:rFonts w:ascii="Verdana" w:hAnsi="Verdana"/>
          <w:sz w:val="20"/>
        </w:rPr>
        <w:t>+</w:t>
      </w:r>
      <w:r w:rsidR="000B410C">
        <w:rPr>
          <w:rFonts w:ascii="Verdana" w:hAnsi="Verdana"/>
          <w:sz w:val="20"/>
        </w:rPr>
        <w:t xml:space="preserve"> 2</w:t>
      </w:r>
      <w:r w:rsidR="00CA0C7F">
        <w:rPr>
          <w:rFonts w:ascii="Verdana" w:hAnsi="Verdana"/>
          <w:sz w:val="20"/>
        </w:rPr>
        <w:t>0</w:t>
      </w:r>
      <w:r w:rsidR="000B410C">
        <w:rPr>
          <w:rFonts w:ascii="Verdana" w:hAnsi="Verdana"/>
          <w:sz w:val="20"/>
        </w:rPr>
        <w:t xml:space="preserve"> 000</w:t>
      </w:r>
      <w:r w:rsidR="00CA0C7F">
        <w:rPr>
          <w:rFonts w:ascii="Verdana" w:hAnsi="Verdana"/>
          <w:sz w:val="20"/>
        </w:rPr>
        <w:t xml:space="preserve"> </w:t>
      </w:r>
      <w:r w:rsidR="00677FC8">
        <w:rPr>
          <w:rFonts w:ascii="Verdana" w:hAnsi="Verdana"/>
          <w:sz w:val="20"/>
        </w:rPr>
        <w:t>€HT</w:t>
      </w:r>
      <w:r w:rsidR="00B65BE0">
        <w:rPr>
          <w:rFonts w:ascii="Verdana" w:hAnsi="Verdana"/>
          <w:sz w:val="20"/>
        </w:rPr>
        <w:t>.</w:t>
      </w:r>
    </w:p>
    <w:p w14:paraId="1545D11A" w14:textId="77777777" w:rsidR="00AB5D2F" w:rsidRDefault="00AB5D2F" w:rsidP="00AB5D2F">
      <w:pPr>
        <w:tabs>
          <w:tab w:val="left" w:pos="1134"/>
          <w:tab w:val="left" w:pos="6804"/>
        </w:tabs>
        <w:spacing w:before="160"/>
        <w:ind w:right="-69"/>
        <w:contextualSpacing/>
        <w:jc w:val="both"/>
        <w:rPr>
          <w:rFonts w:ascii="Verdana" w:hAnsi="Verdana"/>
          <w:sz w:val="20"/>
        </w:rPr>
      </w:pPr>
    </w:p>
    <w:p w14:paraId="3273876C" w14:textId="77777777" w:rsidR="006F3857" w:rsidRDefault="006F3857" w:rsidP="00AB5D2F">
      <w:pPr>
        <w:tabs>
          <w:tab w:val="left" w:pos="1134"/>
          <w:tab w:val="left" w:pos="6804"/>
        </w:tabs>
        <w:spacing w:before="160"/>
        <w:ind w:right="-69"/>
        <w:contextualSpacing/>
        <w:jc w:val="both"/>
        <w:rPr>
          <w:rFonts w:ascii="Verdana" w:hAnsi="Verdana"/>
          <w:sz w:val="20"/>
        </w:rPr>
      </w:pPr>
    </w:p>
    <w:p w14:paraId="151EFDD3" w14:textId="77777777" w:rsidR="00CA0C7F" w:rsidRDefault="00AB5D2F" w:rsidP="00AB5D2F">
      <w:pPr>
        <w:tabs>
          <w:tab w:val="left" w:pos="1134"/>
          <w:tab w:val="left" w:pos="6804"/>
        </w:tabs>
        <w:spacing w:before="160"/>
        <w:ind w:right="-69"/>
        <w:contextualSpacing/>
        <w:jc w:val="both"/>
        <w:rPr>
          <w:rFonts w:ascii="Verdana" w:hAnsi="Verdana"/>
          <w:sz w:val="20"/>
        </w:rPr>
      </w:pPr>
      <w:r>
        <w:rPr>
          <w:rFonts w:ascii="Verdana" w:hAnsi="Verdana"/>
          <w:sz w:val="20"/>
        </w:rPr>
        <w:t xml:space="preserve">Soit un total global et forfaitaire de : </w:t>
      </w:r>
    </w:p>
    <w:p w14:paraId="60FC34FB" w14:textId="77777777" w:rsidR="00CA0C7F" w:rsidRDefault="00CA0C7F" w:rsidP="00AB5D2F">
      <w:pPr>
        <w:tabs>
          <w:tab w:val="left" w:pos="1134"/>
          <w:tab w:val="left" w:pos="6804"/>
        </w:tabs>
        <w:spacing w:before="160"/>
        <w:ind w:right="-69"/>
        <w:contextualSpacing/>
        <w:jc w:val="both"/>
        <w:rPr>
          <w:rFonts w:ascii="Verdana" w:hAnsi="Verdana"/>
          <w:sz w:val="20"/>
        </w:rPr>
      </w:pPr>
    </w:p>
    <w:p w14:paraId="46897D44" w14:textId="77777777" w:rsidR="00AB5D2F" w:rsidRPr="00CA0C7F" w:rsidRDefault="00CA0C7F" w:rsidP="00CA0C7F">
      <w:pPr>
        <w:tabs>
          <w:tab w:val="left" w:pos="1134"/>
          <w:tab w:val="left" w:pos="6804"/>
        </w:tabs>
        <w:spacing w:before="160"/>
        <w:ind w:right="-69"/>
        <w:contextualSpacing/>
        <w:jc w:val="center"/>
        <w:rPr>
          <w:rFonts w:ascii="Verdana" w:hAnsi="Verdana"/>
          <w:b/>
          <w:bCs/>
          <w:sz w:val="20"/>
        </w:rPr>
      </w:pPr>
      <w:r w:rsidRPr="00CA0C7F">
        <w:rPr>
          <w:rFonts w:ascii="Verdana" w:hAnsi="Verdana"/>
          <w:b/>
          <w:bCs/>
          <w:sz w:val="20"/>
        </w:rPr>
        <w:t>320 000 €HT</w:t>
      </w:r>
    </w:p>
    <w:p w14:paraId="23976BC0" w14:textId="77777777" w:rsidR="00AB5D2F" w:rsidRDefault="00CA0C7F" w:rsidP="00CA0C7F">
      <w:pPr>
        <w:tabs>
          <w:tab w:val="left" w:pos="1134"/>
          <w:tab w:val="left" w:pos="6804"/>
        </w:tabs>
        <w:spacing w:before="160"/>
        <w:ind w:right="-69"/>
        <w:contextualSpacing/>
        <w:jc w:val="center"/>
        <w:rPr>
          <w:rFonts w:ascii="Verdana" w:hAnsi="Verdana"/>
          <w:sz w:val="20"/>
        </w:rPr>
      </w:pPr>
      <w:r>
        <w:rPr>
          <w:rFonts w:ascii="Verdana" w:hAnsi="Verdana"/>
          <w:sz w:val="20"/>
        </w:rPr>
        <w:t>Trois cent vingt mille euros hors taxes</w:t>
      </w:r>
    </w:p>
    <w:p w14:paraId="030D7A9F" w14:textId="77777777" w:rsidR="006F3857" w:rsidRDefault="006F3857" w:rsidP="00AB5D2F">
      <w:pPr>
        <w:tabs>
          <w:tab w:val="left" w:pos="1134"/>
          <w:tab w:val="left" w:pos="6804"/>
        </w:tabs>
        <w:spacing w:before="160"/>
        <w:ind w:right="-69"/>
        <w:contextualSpacing/>
        <w:jc w:val="both"/>
        <w:rPr>
          <w:rFonts w:ascii="Verdana" w:hAnsi="Verdana"/>
          <w:sz w:val="20"/>
        </w:rPr>
      </w:pPr>
    </w:p>
    <w:p w14:paraId="3725DF62" w14:textId="77777777" w:rsidR="006F3857" w:rsidRDefault="006F3857" w:rsidP="00AB5D2F">
      <w:pPr>
        <w:tabs>
          <w:tab w:val="left" w:pos="1134"/>
          <w:tab w:val="left" w:pos="6804"/>
        </w:tabs>
        <w:spacing w:before="160"/>
        <w:ind w:right="-69"/>
        <w:contextualSpacing/>
        <w:jc w:val="both"/>
        <w:rPr>
          <w:rFonts w:ascii="Verdana" w:hAnsi="Verdana"/>
          <w:sz w:val="20"/>
        </w:rPr>
      </w:pPr>
    </w:p>
    <w:p w14:paraId="42F7803B" w14:textId="77777777" w:rsidR="00B65BE0" w:rsidRDefault="00B65BE0" w:rsidP="00AB5D2F">
      <w:pPr>
        <w:tabs>
          <w:tab w:val="left" w:pos="1134"/>
          <w:tab w:val="left" w:pos="6804"/>
        </w:tabs>
        <w:spacing w:before="160"/>
        <w:ind w:right="-69"/>
        <w:contextualSpacing/>
        <w:jc w:val="both"/>
        <w:rPr>
          <w:rFonts w:ascii="Verdana" w:hAnsi="Verdana"/>
          <w:sz w:val="20"/>
        </w:rPr>
      </w:pPr>
    </w:p>
    <w:p w14:paraId="2BFF28CF" w14:textId="77777777" w:rsidR="00AB5D2F" w:rsidRDefault="00AB5D2F" w:rsidP="00AB5D2F">
      <w:pPr>
        <w:tabs>
          <w:tab w:val="left" w:pos="1134"/>
          <w:tab w:val="left" w:pos="6804"/>
        </w:tabs>
        <w:spacing w:before="160"/>
        <w:ind w:right="-69"/>
        <w:contextualSpacing/>
        <w:jc w:val="both"/>
        <w:rPr>
          <w:rFonts w:ascii="Verdana" w:hAnsi="Verdana"/>
          <w:sz w:val="20"/>
        </w:rPr>
      </w:pPr>
    </w:p>
    <w:p w14:paraId="76CD4AB6" w14:textId="77777777" w:rsidR="00AB5D2F" w:rsidRDefault="00AB5D2F" w:rsidP="00AB5D2F">
      <w:pPr>
        <w:tabs>
          <w:tab w:val="left" w:pos="6521"/>
          <w:tab w:val="left" w:pos="6804"/>
        </w:tabs>
        <w:spacing w:before="160"/>
        <w:ind w:right="-68"/>
        <w:contextualSpacing/>
        <w:jc w:val="both"/>
        <w:rPr>
          <w:rFonts w:ascii="Verdana" w:hAnsi="Verdana"/>
          <w:b/>
          <w:sz w:val="20"/>
        </w:rPr>
      </w:pPr>
      <w:r>
        <w:rPr>
          <w:rFonts w:ascii="Verdana" w:hAnsi="Verdana"/>
          <w:b/>
          <w:sz w:val="20"/>
        </w:rPr>
        <w:t>L</w:t>
      </w:r>
      <w:r w:rsidRPr="00DB3D60">
        <w:rPr>
          <w:rFonts w:ascii="Verdana" w:hAnsi="Verdana"/>
          <w:b/>
          <w:sz w:val="20"/>
        </w:rPr>
        <w:t>es parties conviennent que</w:t>
      </w:r>
      <w:r>
        <w:rPr>
          <w:rFonts w:ascii="Verdana" w:hAnsi="Verdana"/>
          <w:b/>
          <w:sz w:val="20"/>
        </w:rPr>
        <w:t xml:space="preserve"> si</w:t>
      </w:r>
      <w:r w:rsidRPr="00DB3D60">
        <w:rPr>
          <w:rFonts w:ascii="Verdana" w:hAnsi="Verdana"/>
          <w:b/>
          <w:sz w:val="20"/>
        </w:rPr>
        <w:t xml:space="preserve"> le montant </w:t>
      </w:r>
      <w:r>
        <w:rPr>
          <w:rFonts w:ascii="Verdana" w:hAnsi="Verdana"/>
          <w:b/>
          <w:sz w:val="20"/>
        </w:rPr>
        <w:t xml:space="preserve">final </w:t>
      </w:r>
      <w:r w:rsidRPr="00DB3D60">
        <w:rPr>
          <w:rFonts w:ascii="Verdana" w:hAnsi="Verdana"/>
          <w:b/>
          <w:sz w:val="20"/>
        </w:rPr>
        <w:t xml:space="preserve">des travaux bâtiment, VRD et espaces verts </w:t>
      </w:r>
      <w:r>
        <w:rPr>
          <w:rFonts w:ascii="Verdana" w:hAnsi="Verdana"/>
          <w:b/>
          <w:sz w:val="20"/>
        </w:rPr>
        <w:t>dépasse</w:t>
      </w:r>
      <w:r w:rsidRPr="00DB3D60">
        <w:rPr>
          <w:rFonts w:ascii="Verdana" w:hAnsi="Verdana"/>
          <w:b/>
          <w:sz w:val="20"/>
        </w:rPr>
        <w:t xml:space="preserve"> de plus de 2%</w:t>
      </w:r>
      <w:r>
        <w:rPr>
          <w:rFonts w:ascii="Verdana" w:hAnsi="Verdana"/>
          <w:b/>
          <w:sz w:val="20"/>
        </w:rPr>
        <w:t xml:space="preserve"> l’estimation (selon l’article 2.2.3) sans qu’il y ait eu de complément d’honoraires pour l’Architecte à cet effet</w:t>
      </w:r>
      <w:r w:rsidRPr="00DB3D60">
        <w:rPr>
          <w:rFonts w:ascii="Verdana" w:hAnsi="Verdana"/>
          <w:b/>
          <w:sz w:val="20"/>
        </w:rPr>
        <w:t xml:space="preserve">, </w:t>
      </w:r>
      <w:r>
        <w:rPr>
          <w:rFonts w:ascii="Verdana" w:hAnsi="Verdana"/>
          <w:b/>
          <w:sz w:val="20"/>
        </w:rPr>
        <w:t xml:space="preserve">le Maître d’Ouvrage s’engage à prendre en charge le supplément du cout d’assurance sur présentation de justificatif. </w:t>
      </w:r>
    </w:p>
    <w:p w14:paraId="3CB82D31" w14:textId="77777777" w:rsidR="00AB5D2F" w:rsidRDefault="00AB5D2F" w:rsidP="00AB5D2F">
      <w:pPr>
        <w:tabs>
          <w:tab w:val="left" w:pos="1134"/>
          <w:tab w:val="left" w:pos="6804"/>
        </w:tabs>
        <w:spacing w:before="160"/>
        <w:ind w:right="-69"/>
        <w:contextualSpacing/>
        <w:jc w:val="both"/>
        <w:rPr>
          <w:rFonts w:ascii="Verdana" w:hAnsi="Verdana"/>
          <w:sz w:val="20"/>
        </w:rPr>
      </w:pPr>
    </w:p>
    <w:p w14:paraId="00AA7B0F" w14:textId="77777777" w:rsidR="00AB5D2F" w:rsidRDefault="00AB5D2F" w:rsidP="00AB5D2F">
      <w:pPr>
        <w:tabs>
          <w:tab w:val="left" w:pos="1134"/>
          <w:tab w:val="left" w:pos="6804"/>
        </w:tabs>
        <w:spacing w:before="160"/>
        <w:ind w:right="-69"/>
        <w:contextualSpacing/>
        <w:jc w:val="both"/>
        <w:rPr>
          <w:rFonts w:ascii="Verdana" w:hAnsi="Verdana"/>
          <w:sz w:val="20"/>
        </w:rPr>
      </w:pPr>
    </w:p>
    <w:p w14:paraId="273FA227" w14:textId="77777777" w:rsidR="00B65BE0" w:rsidRDefault="00B65BE0" w:rsidP="00AB5D2F">
      <w:pPr>
        <w:tabs>
          <w:tab w:val="left" w:pos="1134"/>
          <w:tab w:val="left" w:pos="6804"/>
        </w:tabs>
        <w:spacing w:before="160"/>
        <w:ind w:right="-69"/>
        <w:contextualSpacing/>
        <w:jc w:val="both"/>
        <w:rPr>
          <w:rFonts w:ascii="Verdana" w:hAnsi="Verdana"/>
          <w:sz w:val="20"/>
        </w:rPr>
      </w:pPr>
    </w:p>
    <w:p w14:paraId="4F3C7262" w14:textId="77777777" w:rsidR="00B65BE0" w:rsidRDefault="00B65BE0" w:rsidP="00AB5D2F">
      <w:pPr>
        <w:tabs>
          <w:tab w:val="left" w:pos="1134"/>
          <w:tab w:val="left" w:pos="6804"/>
        </w:tabs>
        <w:spacing w:before="160"/>
        <w:ind w:right="-69"/>
        <w:contextualSpacing/>
        <w:jc w:val="both"/>
        <w:rPr>
          <w:rFonts w:ascii="Verdana" w:hAnsi="Verdana"/>
          <w:sz w:val="20"/>
        </w:rPr>
      </w:pPr>
    </w:p>
    <w:p w14:paraId="5CFCF221" w14:textId="77777777" w:rsidR="00B65BE0" w:rsidRDefault="00B65BE0" w:rsidP="00AB5D2F">
      <w:pPr>
        <w:tabs>
          <w:tab w:val="left" w:pos="1134"/>
          <w:tab w:val="left" w:pos="6804"/>
        </w:tabs>
        <w:spacing w:before="160"/>
        <w:ind w:right="-69"/>
        <w:contextualSpacing/>
        <w:jc w:val="both"/>
        <w:rPr>
          <w:rFonts w:ascii="Verdana" w:hAnsi="Verdana"/>
          <w:sz w:val="20"/>
        </w:rPr>
      </w:pPr>
    </w:p>
    <w:p w14:paraId="6EE1B9F2" w14:textId="77777777" w:rsidR="00AB5D2F" w:rsidRDefault="00AB5D2F" w:rsidP="00AB5D2F">
      <w:pPr>
        <w:tabs>
          <w:tab w:val="left" w:pos="1134"/>
          <w:tab w:val="left" w:pos="6804"/>
        </w:tabs>
        <w:spacing w:before="160"/>
        <w:ind w:right="-69"/>
        <w:contextualSpacing/>
        <w:jc w:val="both"/>
        <w:rPr>
          <w:rFonts w:ascii="Verdana" w:hAnsi="Verdana"/>
          <w:sz w:val="20"/>
        </w:rPr>
      </w:pPr>
    </w:p>
    <w:p w14:paraId="64A77093" w14:textId="77777777" w:rsidR="00AB5D2F" w:rsidRPr="00263C6E" w:rsidRDefault="00AB5D2F" w:rsidP="00AB5D2F">
      <w:pPr>
        <w:tabs>
          <w:tab w:val="left" w:pos="1134"/>
          <w:tab w:val="left" w:pos="6804"/>
        </w:tabs>
        <w:spacing w:before="160"/>
        <w:ind w:right="-69"/>
        <w:contextualSpacing/>
        <w:jc w:val="both"/>
        <w:rPr>
          <w:rFonts w:ascii="Verdana" w:hAnsi="Verdana"/>
          <w:sz w:val="20"/>
        </w:rPr>
      </w:pPr>
    </w:p>
    <w:p w14:paraId="06969464" w14:textId="77777777" w:rsidR="003B46FB" w:rsidRDefault="003B46FB" w:rsidP="003B46FB">
      <w:pPr>
        <w:numPr>
          <w:ilvl w:val="1"/>
          <w:numId w:val="28"/>
        </w:numPr>
        <w:tabs>
          <w:tab w:val="left" w:pos="240"/>
        </w:tabs>
        <w:spacing w:before="160"/>
        <w:ind w:right="-69"/>
        <w:contextualSpacing/>
        <w:jc w:val="both"/>
        <w:rPr>
          <w:rFonts w:ascii="Verdana" w:hAnsi="Verdana"/>
          <w:b/>
          <w:smallCaps/>
          <w:sz w:val="20"/>
          <w:u w:val="single"/>
        </w:rPr>
      </w:pPr>
      <w:r w:rsidRPr="00263C6E">
        <w:rPr>
          <w:rFonts w:ascii="Verdana" w:hAnsi="Verdana"/>
          <w:b/>
          <w:smallCaps/>
          <w:sz w:val="20"/>
          <w:u w:val="single"/>
        </w:rPr>
        <w:t>Modalités de règlement</w:t>
      </w:r>
    </w:p>
    <w:p w14:paraId="59C783C3" w14:textId="77777777" w:rsidR="003B46FB" w:rsidRPr="00F810C6" w:rsidRDefault="003B46FB" w:rsidP="003B46FB">
      <w:pPr>
        <w:tabs>
          <w:tab w:val="left" w:pos="240"/>
        </w:tabs>
        <w:spacing w:before="160"/>
        <w:ind w:left="720" w:right="-69"/>
        <w:contextualSpacing/>
        <w:jc w:val="both"/>
        <w:rPr>
          <w:rFonts w:ascii="Verdana" w:hAnsi="Verdana"/>
          <w:b/>
          <w:smallCaps/>
          <w:sz w:val="20"/>
          <w:u w:val="single"/>
        </w:rPr>
      </w:pPr>
    </w:p>
    <w:p w14:paraId="5616BBF6" w14:textId="77777777" w:rsidR="003B46FB" w:rsidRPr="00F810C6" w:rsidRDefault="003B46FB" w:rsidP="003B46FB">
      <w:pPr>
        <w:numPr>
          <w:ilvl w:val="2"/>
          <w:numId w:val="28"/>
        </w:numPr>
        <w:spacing w:before="160"/>
        <w:ind w:right="-69"/>
        <w:contextualSpacing/>
        <w:jc w:val="both"/>
        <w:rPr>
          <w:rFonts w:ascii="Verdana" w:hAnsi="Verdana"/>
          <w:smallCaps/>
          <w:sz w:val="20"/>
        </w:rPr>
      </w:pPr>
      <w:r w:rsidRPr="003343D0">
        <w:rPr>
          <w:rFonts w:ascii="Verdana" w:hAnsi="Verdana"/>
          <w:smallCaps/>
          <w:sz w:val="20"/>
          <w:u w:val="single"/>
        </w:rPr>
        <w:t>ÉCHÉANCIER DES VERSEMENTS PAR TACHE</w:t>
      </w:r>
      <w:r>
        <w:rPr>
          <w:rFonts w:ascii="Verdana" w:hAnsi="Verdana"/>
          <w:smallCaps/>
          <w:sz w:val="20"/>
        </w:rPr>
        <w:t xml:space="preserve"> </w:t>
      </w:r>
    </w:p>
    <w:p w14:paraId="4135AA54" w14:textId="77777777" w:rsidR="003B46FB" w:rsidRDefault="003B46FB" w:rsidP="003B46FB">
      <w:pPr>
        <w:spacing w:before="160"/>
        <w:ind w:right="-69"/>
        <w:contextualSpacing/>
        <w:jc w:val="both"/>
        <w:rPr>
          <w:rFonts w:ascii="Verdana" w:hAnsi="Verdana"/>
          <w:smallCaps/>
          <w:sz w:val="20"/>
        </w:rPr>
      </w:pP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4"/>
        <w:gridCol w:w="2262"/>
        <w:gridCol w:w="1679"/>
      </w:tblGrid>
      <w:tr w:rsidR="00AA4468" w:rsidRPr="00DB3D60" w14:paraId="38AE9843" w14:textId="77777777" w:rsidTr="00AA4468">
        <w:tblPrEx>
          <w:tblCellMar>
            <w:top w:w="0" w:type="dxa"/>
            <w:bottom w:w="0" w:type="dxa"/>
          </w:tblCellMar>
        </w:tblPrEx>
        <w:tc>
          <w:tcPr>
            <w:tcW w:w="5854" w:type="dxa"/>
            <w:tcBorders>
              <w:top w:val="nil"/>
              <w:left w:val="nil"/>
            </w:tcBorders>
          </w:tcPr>
          <w:p w14:paraId="42D429D0" w14:textId="77777777" w:rsidR="00AA4468" w:rsidRPr="00DB3D60" w:rsidRDefault="00AA4468" w:rsidP="009643C2">
            <w:pPr>
              <w:tabs>
                <w:tab w:val="left" w:pos="920"/>
                <w:tab w:val="left" w:pos="5954"/>
              </w:tabs>
              <w:spacing w:before="80"/>
              <w:contextualSpacing/>
              <w:jc w:val="both"/>
              <w:rPr>
                <w:rFonts w:ascii="Verdana" w:hAnsi="Verdana"/>
                <w:sz w:val="20"/>
              </w:rPr>
            </w:pPr>
          </w:p>
        </w:tc>
        <w:tc>
          <w:tcPr>
            <w:tcW w:w="2262" w:type="dxa"/>
          </w:tcPr>
          <w:p w14:paraId="6054ED79" w14:textId="77777777" w:rsidR="00AA4468" w:rsidRPr="00281662" w:rsidRDefault="00AA4468" w:rsidP="009643C2">
            <w:pPr>
              <w:tabs>
                <w:tab w:val="left" w:pos="920"/>
                <w:tab w:val="left" w:pos="5954"/>
              </w:tabs>
              <w:spacing w:before="80"/>
              <w:contextualSpacing/>
              <w:jc w:val="center"/>
              <w:rPr>
                <w:rFonts w:ascii="Verdana" w:hAnsi="Verdana"/>
                <w:b/>
                <w:sz w:val="20"/>
              </w:rPr>
            </w:pPr>
            <w:r w:rsidRPr="00281662">
              <w:rPr>
                <w:rFonts w:ascii="Verdana" w:hAnsi="Verdana"/>
                <w:b/>
                <w:sz w:val="20"/>
              </w:rPr>
              <w:t xml:space="preserve"> Part des honoraires </w:t>
            </w:r>
          </w:p>
        </w:tc>
        <w:tc>
          <w:tcPr>
            <w:tcW w:w="0" w:type="auto"/>
          </w:tcPr>
          <w:p w14:paraId="35271DCA" w14:textId="77777777" w:rsidR="00AA4468" w:rsidRPr="00281662" w:rsidRDefault="00AA4468" w:rsidP="009643C2">
            <w:pPr>
              <w:tabs>
                <w:tab w:val="left" w:pos="920"/>
                <w:tab w:val="left" w:pos="5954"/>
              </w:tabs>
              <w:spacing w:before="80"/>
              <w:contextualSpacing/>
              <w:jc w:val="center"/>
              <w:rPr>
                <w:rFonts w:ascii="Verdana" w:hAnsi="Verdana"/>
                <w:b/>
                <w:sz w:val="20"/>
              </w:rPr>
            </w:pPr>
            <w:r w:rsidRPr="00281662">
              <w:rPr>
                <w:rFonts w:ascii="Verdana" w:hAnsi="Verdana"/>
                <w:b/>
                <w:sz w:val="20"/>
              </w:rPr>
              <w:t>Pourcentage en cumulé</w:t>
            </w:r>
          </w:p>
        </w:tc>
      </w:tr>
      <w:tr w:rsidR="00AA4468" w:rsidRPr="007708FA" w14:paraId="06EEA4A8" w14:textId="77777777" w:rsidTr="00AA4468">
        <w:tblPrEx>
          <w:tblCellMar>
            <w:top w:w="0" w:type="dxa"/>
            <w:bottom w:w="0" w:type="dxa"/>
          </w:tblCellMar>
        </w:tblPrEx>
        <w:trPr>
          <w:trHeight w:val="561"/>
        </w:trPr>
        <w:tc>
          <w:tcPr>
            <w:tcW w:w="5854" w:type="dxa"/>
            <w:shd w:val="clear" w:color="auto" w:fill="auto"/>
          </w:tcPr>
          <w:p w14:paraId="1D141FEE" w14:textId="77777777" w:rsidR="00AA4468" w:rsidRDefault="00AA4468" w:rsidP="009643C2">
            <w:pPr>
              <w:tabs>
                <w:tab w:val="left" w:pos="920"/>
                <w:tab w:val="left" w:pos="5954"/>
              </w:tabs>
              <w:contextualSpacing/>
              <w:rPr>
                <w:rFonts w:ascii="Verdana" w:hAnsi="Verdana"/>
                <w:b/>
                <w:sz w:val="20"/>
                <w:u w:val="single"/>
              </w:rPr>
            </w:pPr>
          </w:p>
          <w:p w14:paraId="28199BEB" w14:textId="77777777" w:rsidR="00AA4468" w:rsidRPr="007708FA" w:rsidRDefault="00AA4468" w:rsidP="009643C2">
            <w:pPr>
              <w:tabs>
                <w:tab w:val="left" w:pos="920"/>
                <w:tab w:val="left" w:pos="5954"/>
              </w:tabs>
              <w:contextualSpacing/>
              <w:rPr>
                <w:rFonts w:ascii="Verdana" w:hAnsi="Verdana"/>
                <w:b/>
                <w:sz w:val="20"/>
              </w:rPr>
            </w:pPr>
            <w:r>
              <w:rPr>
                <w:rFonts w:ascii="Verdana" w:hAnsi="Verdana"/>
                <w:b/>
                <w:sz w:val="20"/>
                <w:u w:val="single"/>
              </w:rPr>
              <w:t>MISSION CONCEPTION</w:t>
            </w:r>
          </w:p>
          <w:p w14:paraId="797F5185" w14:textId="77777777" w:rsidR="00AA4468" w:rsidRPr="007708FA" w:rsidRDefault="00AA4468" w:rsidP="009643C2">
            <w:pPr>
              <w:tabs>
                <w:tab w:val="left" w:pos="920"/>
                <w:tab w:val="left" w:pos="5954"/>
              </w:tabs>
              <w:contextualSpacing/>
              <w:rPr>
                <w:rFonts w:ascii="Verdana" w:hAnsi="Verdana"/>
                <w:b/>
                <w:sz w:val="20"/>
                <w:u w:val="single"/>
              </w:rPr>
            </w:pPr>
          </w:p>
        </w:tc>
        <w:tc>
          <w:tcPr>
            <w:tcW w:w="2262" w:type="dxa"/>
            <w:shd w:val="clear" w:color="auto" w:fill="auto"/>
            <w:vAlign w:val="center"/>
          </w:tcPr>
          <w:p w14:paraId="246762A4" w14:textId="77777777" w:rsidR="00AA4468" w:rsidRPr="007708FA" w:rsidRDefault="00AA4468" w:rsidP="009643C2">
            <w:pPr>
              <w:tabs>
                <w:tab w:val="left" w:pos="920"/>
                <w:tab w:val="left" w:pos="5954"/>
              </w:tabs>
              <w:spacing w:before="80"/>
              <w:contextualSpacing/>
              <w:jc w:val="center"/>
              <w:rPr>
                <w:rFonts w:ascii="Verdana" w:hAnsi="Verdana"/>
                <w:sz w:val="20"/>
              </w:rPr>
            </w:pPr>
          </w:p>
        </w:tc>
        <w:tc>
          <w:tcPr>
            <w:tcW w:w="0" w:type="auto"/>
            <w:vAlign w:val="center"/>
          </w:tcPr>
          <w:p w14:paraId="2D3FE2DB" w14:textId="77777777" w:rsidR="00AA4468" w:rsidRPr="007708FA" w:rsidRDefault="00AA4468" w:rsidP="009643C2">
            <w:pPr>
              <w:tabs>
                <w:tab w:val="left" w:pos="920"/>
                <w:tab w:val="left" w:pos="5954"/>
              </w:tabs>
              <w:spacing w:before="80"/>
              <w:contextualSpacing/>
              <w:jc w:val="center"/>
              <w:rPr>
                <w:rFonts w:ascii="Verdana" w:hAnsi="Verdana"/>
                <w:sz w:val="20"/>
              </w:rPr>
            </w:pPr>
          </w:p>
        </w:tc>
      </w:tr>
      <w:tr w:rsidR="00AA4468" w:rsidRPr="007708FA" w14:paraId="15192BC9" w14:textId="77777777" w:rsidTr="00AA4468">
        <w:tblPrEx>
          <w:tblCellMar>
            <w:top w:w="0" w:type="dxa"/>
            <w:bottom w:w="0" w:type="dxa"/>
          </w:tblCellMar>
        </w:tblPrEx>
        <w:trPr>
          <w:trHeight w:val="608"/>
        </w:trPr>
        <w:tc>
          <w:tcPr>
            <w:tcW w:w="5854" w:type="dxa"/>
            <w:shd w:val="clear" w:color="auto" w:fill="auto"/>
          </w:tcPr>
          <w:p w14:paraId="0C2F843F" w14:textId="77777777" w:rsidR="00AA4468" w:rsidRPr="007708FA" w:rsidRDefault="00AA4468" w:rsidP="009643C2">
            <w:pPr>
              <w:tabs>
                <w:tab w:val="left" w:pos="920"/>
                <w:tab w:val="left" w:pos="5954"/>
              </w:tabs>
              <w:contextualSpacing/>
              <w:rPr>
                <w:rFonts w:ascii="Verdana" w:hAnsi="Verdana"/>
                <w:b/>
                <w:sz w:val="20"/>
              </w:rPr>
            </w:pPr>
          </w:p>
          <w:p w14:paraId="15F115BE" w14:textId="77777777" w:rsidR="00AA4468" w:rsidRPr="007708FA" w:rsidRDefault="00AA4468" w:rsidP="009643C2">
            <w:pPr>
              <w:tabs>
                <w:tab w:val="left" w:pos="920"/>
                <w:tab w:val="left" w:pos="5954"/>
              </w:tabs>
              <w:contextualSpacing/>
              <w:rPr>
                <w:rFonts w:ascii="Verdana" w:hAnsi="Verdana"/>
                <w:sz w:val="20"/>
              </w:rPr>
            </w:pPr>
            <w:r w:rsidRPr="007708FA">
              <w:rPr>
                <w:rFonts w:ascii="Verdana" w:hAnsi="Verdana"/>
                <w:b/>
                <w:sz w:val="20"/>
              </w:rPr>
              <w:t>ESQ </w:t>
            </w:r>
            <w:r w:rsidRPr="007708FA">
              <w:rPr>
                <w:rFonts w:ascii="Verdana" w:hAnsi="Verdana"/>
                <w:sz w:val="20"/>
              </w:rPr>
              <w:t>: Esquisse</w:t>
            </w:r>
          </w:p>
          <w:p w14:paraId="5CDBDDFB" w14:textId="77777777" w:rsidR="00AA4468" w:rsidRPr="006015A1" w:rsidRDefault="00AA4468" w:rsidP="009643C2">
            <w:pPr>
              <w:tabs>
                <w:tab w:val="left" w:pos="920"/>
                <w:tab w:val="left" w:pos="5954"/>
              </w:tabs>
              <w:contextualSpacing/>
              <w:rPr>
                <w:rFonts w:ascii="Verdana" w:hAnsi="Verdana"/>
                <w:i/>
                <w:sz w:val="16"/>
                <w:szCs w:val="16"/>
              </w:rPr>
            </w:pPr>
            <w:r w:rsidRPr="007708FA">
              <w:rPr>
                <w:rFonts w:ascii="Verdana" w:hAnsi="Verdana"/>
                <w:i/>
                <w:sz w:val="16"/>
                <w:szCs w:val="16"/>
              </w:rPr>
              <w:t>Facturation à la remise de celle-ci</w:t>
            </w:r>
          </w:p>
        </w:tc>
        <w:tc>
          <w:tcPr>
            <w:tcW w:w="2262" w:type="dxa"/>
            <w:shd w:val="clear" w:color="auto" w:fill="auto"/>
            <w:vAlign w:val="center"/>
          </w:tcPr>
          <w:p w14:paraId="79DFDCB8" w14:textId="77777777" w:rsidR="00AA4468" w:rsidRPr="007708FA" w:rsidRDefault="00AA4468" w:rsidP="009643C2">
            <w:pPr>
              <w:tabs>
                <w:tab w:val="left" w:pos="920"/>
                <w:tab w:val="left" w:pos="5954"/>
              </w:tabs>
              <w:spacing w:before="80"/>
              <w:contextualSpacing/>
              <w:jc w:val="center"/>
              <w:rPr>
                <w:rFonts w:ascii="Verdana" w:hAnsi="Verdana"/>
                <w:sz w:val="20"/>
              </w:rPr>
            </w:pPr>
            <w:r w:rsidRPr="007708FA">
              <w:rPr>
                <w:rFonts w:ascii="Verdana" w:hAnsi="Verdana"/>
                <w:sz w:val="20"/>
              </w:rPr>
              <w:t>5%</w:t>
            </w:r>
          </w:p>
        </w:tc>
        <w:tc>
          <w:tcPr>
            <w:tcW w:w="0" w:type="auto"/>
            <w:vAlign w:val="center"/>
          </w:tcPr>
          <w:p w14:paraId="1C236652" w14:textId="77777777" w:rsidR="00AA4468" w:rsidRPr="007708FA" w:rsidRDefault="00AA4468" w:rsidP="009643C2">
            <w:pPr>
              <w:tabs>
                <w:tab w:val="left" w:pos="920"/>
                <w:tab w:val="left" w:pos="5954"/>
              </w:tabs>
              <w:spacing w:before="80"/>
              <w:contextualSpacing/>
              <w:jc w:val="center"/>
              <w:rPr>
                <w:rFonts w:ascii="Verdana" w:hAnsi="Verdana"/>
                <w:sz w:val="20"/>
              </w:rPr>
            </w:pPr>
            <w:r w:rsidRPr="007708FA">
              <w:rPr>
                <w:rFonts w:ascii="Verdana" w:hAnsi="Verdana"/>
                <w:sz w:val="20"/>
              </w:rPr>
              <w:t>5%</w:t>
            </w:r>
          </w:p>
        </w:tc>
      </w:tr>
      <w:tr w:rsidR="00AA4468" w:rsidRPr="00DB3D60" w14:paraId="3B55D479" w14:textId="77777777" w:rsidTr="00AA4468">
        <w:tblPrEx>
          <w:tblCellMar>
            <w:top w:w="0" w:type="dxa"/>
            <w:bottom w:w="0" w:type="dxa"/>
          </w:tblCellMar>
        </w:tblPrEx>
        <w:tc>
          <w:tcPr>
            <w:tcW w:w="5854" w:type="dxa"/>
            <w:shd w:val="clear" w:color="auto" w:fill="auto"/>
          </w:tcPr>
          <w:p w14:paraId="01B18940" w14:textId="77777777" w:rsidR="00AA4468" w:rsidRPr="00281662" w:rsidRDefault="00AA4468" w:rsidP="009643C2">
            <w:pPr>
              <w:tabs>
                <w:tab w:val="left" w:pos="920"/>
                <w:tab w:val="left" w:pos="5954"/>
              </w:tabs>
              <w:contextualSpacing/>
              <w:rPr>
                <w:rFonts w:ascii="Verdana" w:hAnsi="Verdana"/>
                <w:b/>
                <w:sz w:val="20"/>
              </w:rPr>
            </w:pPr>
          </w:p>
          <w:p w14:paraId="12EB1DD1" w14:textId="77777777" w:rsidR="00AA4468" w:rsidRPr="00281662" w:rsidRDefault="00AA4468" w:rsidP="009643C2">
            <w:pPr>
              <w:tabs>
                <w:tab w:val="left" w:pos="920"/>
                <w:tab w:val="left" w:pos="5954"/>
              </w:tabs>
              <w:contextualSpacing/>
              <w:rPr>
                <w:rFonts w:ascii="Verdana" w:hAnsi="Verdana"/>
                <w:sz w:val="20"/>
              </w:rPr>
            </w:pPr>
            <w:r w:rsidRPr="00281662">
              <w:rPr>
                <w:rFonts w:ascii="Verdana" w:hAnsi="Verdana"/>
                <w:b/>
                <w:sz w:val="20"/>
              </w:rPr>
              <w:t>APS/APD </w:t>
            </w:r>
            <w:r w:rsidRPr="00281662">
              <w:rPr>
                <w:rFonts w:ascii="Verdana" w:hAnsi="Verdana"/>
                <w:sz w:val="20"/>
              </w:rPr>
              <w:t>: Avant-Projet Sommaire / Définitif</w:t>
            </w:r>
          </w:p>
          <w:p w14:paraId="60E38BEE" w14:textId="77777777" w:rsidR="00AA4468" w:rsidRPr="00281662" w:rsidRDefault="00AA4468" w:rsidP="009643C2">
            <w:pPr>
              <w:tabs>
                <w:tab w:val="left" w:pos="920"/>
                <w:tab w:val="left" w:pos="5954"/>
              </w:tabs>
              <w:contextualSpacing/>
              <w:rPr>
                <w:rFonts w:ascii="Verdana" w:hAnsi="Verdana"/>
                <w:b/>
                <w:sz w:val="20"/>
              </w:rPr>
            </w:pPr>
            <w:r w:rsidRPr="00281662">
              <w:rPr>
                <w:rFonts w:ascii="Verdana" w:hAnsi="Verdana"/>
                <w:i/>
                <w:sz w:val="16"/>
                <w:szCs w:val="16"/>
              </w:rPr>
              <w:t>Facturation à la décision de déposer un permis de construire</w:t>
            </w:r>
          </w:p>
        </w:tc>
        <w:tc>
          <w:tcPr>
            <w:tcW w:w="2262" w:type="dxa"/>
            <w:shd w:val="clear" w:color="auto" w:fill="auto"/>
            <w:vAlign w:val="center"/>
          </w:tcPr>
          <w:p w14:paraId="147C125D" w14:textId="77777777" w:rsidR="00AA4468" w:rsidRPr="00281662" w:rsidRDefault="00AA4468" w:rsidP="009643C2">
            <w:pPr>
              <w:tabs>
                <w:tab w:val="left" w:pos="920"/>
                <w:tab w:val="left" w:pos="5954"/>
              </w:tabs>
              <w:contextualSpacing/>
              <w:jc w:val="center"/>
              <w:rPr>
                <w:rFonts w:ascii="Verdana" w:hAnsi="Verdana"/>
                <w:sz w:val="20"/>
              </w:rPr>
            </w:pPr>
          </w:p>
          <w:p w14:paraId="76D938A6"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10</w:t>
            </w:r>
            <w:r w:rsidRPr="00281662">
              <w:rPr>
                <w:rFonts w:ascii="Verdana" w:hAnsi="Verdana"/>
                <w:sz w:val="20"/>
              </w:rPr>
              <w:t>%</w:t>
            </w:r>
          </w:p>
          <w:p w14:paraId="065F215C" w14:textId="77777777" w:rsidR="00AA4468" w:rsidRPr="00281662" w:rsidRDefault="00AA4468" w:rsidP="009643C2">
            <w:pPr>
              <w:tabs>
                <w:tab w:val="left" w:pos="920"/>
                <w:tab w:val="left" w:pos="5954"/>
              </w:tabs>
              <w:contextualSpacing/>
              <w:jc w:val="center"/>
              <w:rPr>
                <w:rFonts w:ascii="Verdana" w:hAnsi="Verdana"/>
                <w:sz w:val="20"/>
              </w:rPr>
            </w:pPr>
          </w:p>
        </w:tc>
        <w:tc>
          <w:tcPr>
            <w:tcW w:w="0" w:type="auto"/>
            <w:vAlign w:val="center"/>
          </w:tcPr>
          <w:p w14:paraId="0A8F6D03"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15%</w:t>
            </w:r>
          </w:p>
        </w:tc>
      </w:tr>
      <w:tr w:rsidR="00AA4468" w:rsidRPr="00DB3D60" w14:paraId="5641CF44" w14:textId="77777777" w:rsidTr="00AA4468">
        <w:tblPrEx>
          <w:tblCellMar>
            <w:top w:w="0" w:type="dxa"/>
            <w:bottom w:w="0" w:type="dxa"/>
          </w:tblCellMar>
        </w:tblPrEx>
        <w:tc>
          <w:tcPr>
            <w:tcW w:w="5854" w:type="dxa"/>
            <w:shd w:val="clear" w:color="auto" w:fill="auto"/>
          </w:tcPr>
          <w:p w14:paraId="66C4EB43" w14:textId="77777777" w:rsidR="00AA4468" w:rsidRPr="00281662" w:rsidRDefault="00AA4468" w:rsidP="009643C2">
            <w:pPr>
              <w:tabs>
                <w:tab w:val="left" w:pos="920"/>
                <w:tab w:val="left" w:pos="5954"/>
              </w:tabs>
              <w:contextualSpacing/>
              <w:rPr>
                <w:rFonts w:ascii="Verdana" w:hAnsi="Verdana"/>
                <w:b/>
                <w:sz w:val="20"/>
              </w:rPr>
            </w:pPr>
          </w:p>
          <w:p w14:paraId="2B826A38" w14:textId="77777777" w:rsidR="00AA4468" w:rsidRPr="00281662" w:rsidRDefault="00AA4468" w:rsidP="009643C2">
            <w:pPr>
              <w:tabs>
                <w:tab w:val="left" w:pos="920"/>
                <w:tab w:val="left" w:pos="5954"/>
              </w:tabs>
              <w:contextualSpacing/>
              <w:rPr>
                <w:rFonts w:ascii="Verdana" w:hAnsi="Verdana"/>
                <w:sz w:val="20"/>
              </w:rPr>
            </w:pPr>
            <w:r w:rsidRPr="00281662">
              <w:rPr>
                <w:rFonts w:ascii="Verdana" w:hAnsi="Verdana"/>
                <w:b/>
                <w:sz w:val="20"/>
              </w:rPr>
              <w:t xml:space="preserve">PC/PCM : </w:t>
            </w:r>
            <w:r w:rsidRPr="00281662">
              <w:rPr>
                <w:rFonts w:ascii="Verdana" w:hAnsi="Verdana"/>
                <w:sz w:val="20"/>
              </w:rPr>
              <w:t>Dépôt et obtention du PC</w:t>
            </w:r>
          </w:p>
          <w:p w14:paraId="4531AA01" w14:textId="77777777" w:rsidR="00AA4468" w:rsidRPr="00281662"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Facturation au dépôt 30% de la mission</w:t>
            </w:r>
          </w:p>
          <w:p w14:paraId="1D53C307" w14:textId="77777777" w:rsidR="00AA4468" w:rsidRPr="00281662"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Facturation à l’obtention 30% de la mission</w:t>
            </w:r>
          </w:p>
          <w:p w14:paraId="316DB524" w14:textId="77777777" w:rsidR="00AA4468"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Facturation à la purge des recours des tiers 40%</w:t>
            </w:r>
          </w:p>
          <w:p w14:paraId="58CAF880" w14:textId="77777777" w:rsidR="00AA4468" w:rsidRPr="006015A1"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L’éventuel PCM est considéré comme compris dans cette rémunération</w:t>
            </w:r>
          </w:p>
        </w:tc>
        <w:tc>
          <w:tcPr>
            <w:tcW w:w="2262" w:type="dxa"/>
            <w:shd w:val="clear" w:color="auto" w:fill="auto"/>
            <w:vAlign w:val="center"/>
          </w:tcPr>
          <w:p w14:paraId="7DAC18D8" w14:textId="77777777" w:rsidR="00AA4468" w:rsidRPr="00281662" w:rsidRDefault="00AA4468" w:rsidP="009643C2">
            <w:pPr>
              <w:tabs>
                <w:tab w:val="left" w:pos="920"/>
                <w:tab w:val="left" w:pos="5954"/>
              </w:tabs>
              <w:contextualSpacing/>
              <w:jc w:val="center"/>
              <w:rPr>
                <w:rFonts w:ascii="Verdana" w:hAnsi="Verdana"/>
                <w:sz w:val="20"/>
              </w:rPr>
            </w:pPr>
            <w:r w:rsidRPr="00281662">
              <w:rPr>
                <w:rFonts w:ascii="Verdana" w:hAnsi="Verdana"/>
                <w:sz w:val="20"/>
              </w:rPr>
              <w:t>2</w:t>
            </w:r>
            <w:r>
              <w:rPr>
                <w:rFonts w:ascii="Verdana" w:hAnsi="Verdana"/>
                <w:sz w:val="20"/>
              </w:rPr>
              <w:t>5</w:t>
            </w:r>
            <w:r w:rsidRPr="00281662">
              <w:rPr>
                <w:rFonts w:ascii="Verdana" w:hAnsi="Verdana"/>
                <w:sz w:val="20"/>
              </w:rPr>
              <w:t>%</w:t>
            </w:r>
          </w:p>
        </w:tc>
        <w:tc>
          <w:tcPr>
            <w:tcW w:w="0" w:type="auto"/>
            <w:vAlign w:val="center"/>
          </w:tcPr>
          <w:p w14:paraId="4E420836"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40%</w:t>
            </w:r>
          </w:p>
        </w:tc>
      </w:tr>
      <w:tr w:rsidR="00AA4468" w:rsidRPr="00DB3D60" w14:paraId="44E4AB5A" w14:textId="77777777" w:rsidTr="00AA4468">
        <w:tblPrEx>
          <w:tblCellMar>
            <w:top w:w="0" w:type="dxa"/>
            <w:bottom w:w="0" w:type="dxa"/>
          </w:tblCellMar>
        </w:tblPrEx>
        <w:tc>
          <w:tcPr>
            <w:tcW w:w="5854" w:type="dxa"/>
            <w:shd w:val="clear" w:color="auto" w:fill="auto"/>
          </w:tcPr>
          <w:p w14:paraId="35B940C4" w14:textId="77777777" w:rsidR="00AA4468" w:rsidRPr="00281662" w:rsidRDefault="00AA4468" w:rsidP="009643C2">
            <w:pPr>
              <w:tabs>
                <w:tab w:val="left" w:pos="920"/>
                <w:tab w:val="left" w:pos="5954"/>
              </w:tabs>
              <w:contextualSpacing/>
              <w:rPr>
                <w:rFonts w:ascii="Verdana" w:hAnsi="Verdana"/>
                <w:b/>
                <w:sz w:val="20"/>
                <w:u w:val="single"/>
              </w:rPr>
            </w:pPr>
          </w:p>
          <w:p w14:paraId="1EF6699C" w14:textId="77777777" w:rsidR="00AA4468" w:rsidRPr="00281662" w:rsidRDefault="00AA4468" w:rsidP="009643C2">
            <w:pPr>
              <w:tabs>
                <w:tab w:val="left" w:pos="920"/>
                <w:tab w:val="left" w:pos="5954"/>
              </w:tabs>
              <w:contextualSpacing/>
              <w:rPr>
                <w:rFonts w:ascii="Verdana" w:hAnsi="Verdana"/>
                <w:sz w:val="20"/>
              </w:rPr>
            </w:pPr>
            <w:r w:rsidRPr="00281662">
              <w:rPr>
                <w:rFonts w:ascii="Verdana" w:hAnsi="Verdana"/>
                <w:b/>
                <w:sz w:val="20"/>
              </w:rPr>
              <w:t>PRO/DCE </w:t>
            </w:r>
            <w:r w:rsidRPr="00281662">
              <w:rPr>
                <w:rFonts w:ascii="Verdana" w:hAnsi="Verdana"/>
                <w:sz w:val="20"/>
              </w:rPr>
              <w:t>: Projet de conception générale</w:t>
            </w:r>
          </w:p>
          <w:p w14:paraId="6E3E474E" w14:textId="77777777" w:rsidR="00AA4468" w:rsidRPr="00281662"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 xml:space="preserve">Facturation à </w:t>
            </w:r>
            <w:proofErr w:type="spellStart"/>
            <w:r w:rsidRPr="00281662">
              <w:rPr>
                <w:rFonts w:ascii="Verdana" w:hAnsi="Verdana"/>
                <w:i/>
                <w:sz w:val="16"/>
                <w:szCs w:val="16"/>
              </w:rPr>
              <w:t>mi-rendu</w:t>
            </w:r>
            <w:proofErr w:type="spellEnd"/>
            <w:r w:rsidRPr="00281662">
              <w:rPr>
                <w:rFonts w:ascii="Verdana" w:hAnsi="Verdana"/>
                <w:i/>
                <w:sz w:val="16"/>
                <w:szCs w:val="16"/>
              </w:rPr>
              <w:t xml:space="preserve"> 50%</w:t>
            </w:r>
          </w:p>
          <w:p w14:paraId="66428008" w14:textId="77777777" w:rsidR="00AA4468" w:rsidRPr="006015A1"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Facturation au lancement de la consultation des entreprises 50%</w:t>
            </w:r>
          </w:p>
        </w:tc>
        <w:tc>
          <w:tcPr>
            <w:tcW w:w="2262" w:type="dxa"/>
            <w:shd w:val="clear" w:color="auto" w:fill="auto"/>
            <w:vAlign w:val="center"/>
          </w:tcPr>
          <w:p w14:paraId="2036A71F"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30</w:t>
            </w:r>
            <w:r w:rsidRPr="00281662">
              <w:rPr>
                <w:rFonts w:ascii="Verdana" w:hAnsi="Verdana"/>
                <w:sz w:val="20"/>
              </w:rPr>
              <w:t>%</w:t>
            </w:r>
          </w:p>
        </w:tc>
        <w:tc>
          <w:tcPr>
            <w:tcW w:w="0" w:type="auto"/>
            <w:vAlign w:val="center"/>
          </w:tcPr>
          <w:p w14:paraId="6BB61F89"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70%</w:t>
            </w:r>
          </w:p>
        </w:tc>
      </w:tr>
      <w:tr w:rsidR="00AA4468" w:rsidRPr="00DB3D60" w14:paraId="38155D70" w14:textId="77777777" w:rsidTr="00AA4468">
        <w:tblPrEx>
          <w:tblCellMar>
            <w:top w:w="0" w:type="dxa"/>
            <w:bottom w:w="0" w:type="dxa"/>
          </w:tblCellMar>
        </w:tblPrEx>
        <w:tc>
          <w:tcPr>
            <w:tcW w:w="5854" w:type="dxa"/>
            <w:shd w:val="clear" w:color="auto" w:fill="auto"/>
          </w:tcPr>
          <w:p w14:paraId="138E7AC8" w14:textId="77777777" w:rsidR="00AA4468" w:rsidRPr="00281662" w:rsidRDefault="00AA4468" w:rsidP="009643C2">
            <w:pPr>
              <w:tabs>
                <w:tab w:val="left" w:pos="920"/>
                <w:tab w:val="left" w:pos="5954"/>
              </w:tabs>
              <w:contextualSpacing/>
              <w:rPr>
                <w:rFonts w:ascii="Verdana" w:hAnsi="Verdana"/>
                <w:b/>
                <w:i/>
                <w:sz w:val="16"/>
              </w:rPr>
            </w:pPr>
          </w:p>
          <w:p w14:paraId="5C091163" w14:textId="77777777" w:rsidR="00AA4468" w:rsidRPr="00281662" w:rsidRDefault="00AA4468" w:rsidP="009643C2">
            <w:pPr>
              <w:tabs>
                <w:tab w:val="left" w:pos="920"/>
                <w:tab w:val="left" w:pos="5954"/>
              </w:tabs>
              <w:contextualSpacing/>
              <w:rPr>
                <w:rFonts w:ascii="Verdana" w:hAnsi="Verdana"/>
                <w:sz w:val="20"/>
              </w:rPr>
            </w:pPr>
            <w:r w:rsidRPr="00281662">
              <w:rPr>
                <w:rFonts w:ascii="Verdana" w:hAnsi="Verdana"/>
                <w:b/>
                <w:sz w:val="20"/>
              </w:rPr>
              <w:t>PDV </w:t>
            </w:r>
            <w:r w:rsidRPr="00281662">
              <w:rPr>
                <w:rFonts w:ascii="Verdana" w:hAnsi="Verdana"/>
                <w:sz w:val="20"/>
              </w:rPr>
              <w:t>: Plans de vente</w:t>
            </w:r>
          </w:p>
          <w:p w14:paraId="62ECEEC9" w14:textId="77777777" w:rsidR="00AA4468" w:rsidRPr="00281662"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Facturation à la remise du premier jeu de plans 60%</w:t>
            </w:r>
          </w:p>
          <w:p w14:paraId="36917D78" w14:textId="77777777" w:rsidR="00AA4468" w:rsidRPr="006015A1" w:rsidRDefault="00AA4468" w:rsidP="009643C2">
            <w:pPr>
              <w:tabs>
                <w:tab w:val="left" w:pos="920"/>
                <w:tab w:val="left" w:pos="5954"/>
              </w:tabs>
              <w:contextualSpacing/>
              <w:rPr>
                <w:rFonts w:ascii="Verdana" w:hAnsi="Verdana"/>
                <w:sz w:val="20"/>
              </w:rPr>
            </w:pPr>
            <w:r w:rsidRPr="00281662">
              <w:rPr>
                <w:rFonts w:ascii="Verdana" w:hAnsi="Verdana"/>
                <w:i/>
                <w:sz w:val="16"/>
                <w:szCs w:val="16"/>
              </w:rPr>
              <w:t>Facturation à la remise des plans définitifs avec le PRO 40%</w:t>
            </w:r>
          </w:p>
        </w:tc>
        <w:tc>
          <w:tcPr>
            <w:tcW w:w="2262" w:type="dxa"/>
            <w:shd w:val="clear" w:color="auto" w:fill="auto"/>
            <w:vAlign w:val="center"/>
          </w:tcPr>
          <w:p w14:paraId="06874661" w14:textId="77777777" w:rsidR="00AA4468" w:rsidRPr="00281662" w:rsidRDefault="00AA4468" w:rsidP="009643C2">
            <w:pPr>
              <w:tabs>
                <w:tab w:val="left" w:pos="920"/>
                <w:tab w:val="left" w:pos="5954"/>
              </w:tabs>
              <w:contextualSpacing/>
              <w:jc w:val="center"/>
              <w:rPr>
                <w:rFonts w:ascii="Verdana" w:hAnsi="Verdana"/>
                <w:sz w:val="20"/>
              </w:rPr>
            </w:pPr>
            <w:r w:rsidRPr="00281662">
              <w:rPr>
                <w:rFonts w:ascii="Verdana" w:hAnsi="Verdana"/>
                <w:sz w:val="20"/>
              </w:rPr>
              <w:t>1</w:t>
            </w:r>
            <w:r>
              <w:rPr>
                <w:rFonts w:ascii="Verdana" w:hAnsi="Verdana"/>
                <w:sz w:val="20"/>
              </w:rPr>
              <w:t>0</w:t>
            </w:r>
            <w:r w:rsidRPr="00281662">
              <w:rPr>
                <w:rFonts w:ascii="Verdana" w:hAnsi="Verdana"/>
                <w:sz w:val="20"/>
              </w:rPr>
              <w:t>%</w:t>
            </w:r>
          </w:p>
        </w:tc>
        <w:tc>
          <w:tcPr>
            <w:tcW w:w="0" w:type="auto"/>
            <w:vAlign w:val="center"/>
          </w:tcPr>
          <w:p w14:paraId="0EA3AC4A"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85%</w:t>
            </w:r>
          </w:p>
        </w:tc>
      </w:tr>
      <w:tr w:rsidR="00AA4468" w:rsidRPr="00DB3D60" w14:paraId="3D416345" w14:textId="77777777" w:rsidTr="00AA4468">
        <w:tblPrEx>
          <w:tblCellMar>
            <w:top w:w="0" w:type="dxa"/>
            <w:bottom w:w="0" w:type="dxa"/>
          </w:tblCellMar>
        </w:tblPrEx>
        <w:tc>
          <w:tcPr>
            <w:tcW w:w="5854" w:type="dxa"/>
            <w:shd w:val="clear" w:color="auto" w:fill="auto"/>
          </w:tcPr>
          <w:p w14:paraId="26AE6143" w14:textId="77777777" w:rsidR="00AA4468" w:rsidRPr="00281662" w:rsidRDefault="00AA4468" w:rsidP="009643C2">
            <w:pPr>
              <w:tabs>
                <w:tab w:val="left" w:pos="920"/>
                <w:tab w:val="left" w:pos="5954"/>
              </w:tabs>
              <w:contextualSpacing/>
              <w:rPr>
                <w:rFonts w:ascii="Verdana" w:hAnsi="Verdana"/>
                <w:b/>
                <w:sz w:val="20"/>
              </w:rPr>
            </w:pPr>
          </w:p>
          <w:p w14:paraId="0AD61D70" w14:textId="77777777" w:rsidR="00AA4468" w:rsidRPr="00281662" w:rsidRDefault="00AA4468" w:rsidP="009643C2">
            <w:pPr>
              <w:tabs>
                <w:tab w:val="left" w:pos="920"/>
                <w:tab w:val="left" w:pos="5954"/>
              </w:tabs>
              <w:contextualSpacing/>
              <w:rPr>
                <w:rFonts w:ascii="Verdana" w:hAnsi="Verdana"/>
                <w:sz w:val="20"/>
              </w:rPr>
            </w:pPr>
            <w:r w:rsidRPr="00281662">
              <w:rPr>
                <w:rFonts w:ascii="Verdana" w:hAnsi="Verdana"/>
                <w:b/>
                <w:sz w:val="20"/>
              </w:rPr>
              <w:t>CA </w:t>
            </w:r>
            <w:r w:rsidRPr="00281662">
              <w:rPr>
                <w:rFonts w:ascii="Verdana" w:hAnsi="Verdana"/>
                <w:sz w:val="20"/>
              </w:rPr>
              <w:t>: Conformité Architecturale</w:t>
            </w:r>
          </w:p>
          <w:p w14:paraId="5333F9D9" w14:textId="77777777" w:rsidR="00AA4468" w:rsidRDefault="00AA4468" w:rsidP="009643C2">
            <w:pPr>
              <w:tabs>
                <w:tab w:val="left" w:pos="920"/>
                <w:tab w:val="left" w:pos="5954"/>
              </w:tabs>
              <w:contextualSpacing/>
              <w:rPr>
                <w:rFonts w:ascii="Verdana" w:hAnsi="Verdana"/>
                <w:i/>
                <w:sz w:val="16"/>
                <w:szCs w:val="16"/>
              </w:rPr>
            </w:pPr>
            <w:r w:rsidRPr="00281662">
              <w:rPr>
                <w:rFonts w:ascii="Verdana" w:hAnsi="Verdana"/>
                <w:i/>
                <w:sz w:val="16"/>
                <w:szCs w:val="16"/>
              </w:rPr>
              <w:t>Facturation au prorata de l’avancement des travaux, par trimestre</w:t>
            </w:r>
            <w:r>
              <w:rPr>
                <w:rFonts w:ascii="Verdana" w:hAnsi="Verdana"/>
                <w:i/>
                <w:sz w:val="16"/>
                <w:szCs w:val="16"/>
              </w:rPr>
              <w:t xml:space="preserve"> sur 75%</w:t>
            </w:r>
          </w:p>
          <w:p w14:paraId="0C04E176" w14:textId="77777777" w:rsidR="00AA4468" w:rsidRPr="006015A1" w:rsidRDefault="00AA4468" w:rsidP="009643C2">
            <w:pPr>
              <w:tabs>
                <w:tab w:val="left" w:pos="920"/>
                <w:tab w:val="left" w:pos="5954"/>
              </w:tabs>
              <w:contextualSpacing/>
              <w:rPr>
                <w:rFonts w:ascii="Verdana" w:hAnsi="Verdana"/>
                <w:i/>
                <w:sz w:val="16"/>
                <w:szCs w:val="16"/>
              </w:rPr>
            </w:pPr>
            <w:r w:rsidRPr="00024ACA">
              <w:rPr>
                <w:rFonts w:ascii="Verdana" w:hAnsi="Verdana"/>
                <w:i/>
                <w:sz w:val="16"/>
                <w:szCs w:val="16"/>
              </w:rPr>
              <w:t>Facturation à la remise des plans de récolement 25%</w:t>
            </w:r>
          </w:p>
        </w:tc>
        <w:tc>
          <w:tcPr>
            <w:tcW w:w="2262" w:type="dxa"/>
            <w:shd w:val="clear" w:color="auto" w:fill="auto"/>
            <w:vAlign w:val="center"/>
          </w:tcPr>
          <w:p w14:paraId="324A275D"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20</w:t>
            </w:r>
            <w:r w:rsidRPr="00281662">
              <w:rPr>
                <w:rFonts w:ascii="Verdana" w:hAnsi="Verdana"/>
                <w:sz w:val="20"/>
              </w:rPr>
              <w:t>%</w:t>
            </w:r>
          </w:p>
        </w:tc>
        <w:tc>
          <w:tcPr>
            <w:tcW w:w="0" w:type="auto"/>
            <w:vAlign w:val="center"/>
          </w:tcPr>
          <w:p w14:paraId="61D4D6CD" w14:textId="77777777" w:rsidR="00AA4468" w:rsidRPr="00281662" w:rsidRDefault="00AA4468" w:rsidP="009643C2">
            <w:pPr>
              <w:tabs>
                <w:tab w:val="left" w:pos="920"/>
                <w:tab w:val="left" w:pos="5954"/>
              </w:tabs>
              <w:contextualSpacing/>
              <w:jc w:val="center"/>
              <w:rPr>
                <w:rFonts w:ascii="Verdana" w:hAnsi="Verdana"/>
                <w:sz w:val="20"/>
              </w:rPr>
            </w:pPr>
            <w:r>
              <w:rPr>
                <w:rFonts w:ascii="Verdana" w:hAnsi="Verdana"/>
                <w:sz w:val="20"/>
              </w:rPr>
              <w:t>100%</w:t>
            </w:r>
          </w:p>
        </w:tc>
      </w:tr>
      <w:tr w:rsidR="00AA4468" w:rsidRPr="00DB3D60" w14:paraId="28EBE85E" w14:textId="77777777" w:rsidTr="00AA4468">
        <w:tblPrEx>
          <w:tblCellMar>
            <w:top w:w="0" w:type="dxa"/>
            <w:bottom w:w="0" w:type="dxa"/>
          </w:tblCellMar>
        </w:tblPrEx>
        <w:tc>
          <w:tcPr>
            <w:tcW w:w="5854" w:type="dxa"/>
            <w:shd w:val="clear" w:color="auto" w:fill="auto"/>
            <w:vAlign w:val="center"/>
          </w:tcPr>
          <w:p w14:paraId="108A1E05" w14:textId="77777777" w:rsidR="00AA4468" w:rsidRPr="00281662" w:rsidRDefault="00AA4468" w:rsidP="009643C2">
            <w:pPr>
              <w:tabs>
                <w:tab w:val="left" w:pos="920"/>
                <w:tab w:val="left" w:pos="5954"/>
              </w:tabs>
              <w:contextualSpacing/>
              <w:jc w:val="right"/>
              <w:rPr>
                <w:rFonts w:ascii="Verdana" w:hAnsi="Verdana"/>
                <w:b/>
                <w:sz w:val="20"/>
              </w:rPr>
            </w:pPr>
          </w:p>
        </w:tc>
        <w:tc>
          <w:tcPr>
            <w:tcW w:w="2262" w:type="dxa"/>
            <w:shd w:val="clear" w:color="auto" w:fill="auto"/>
            <w:vAlign w:val="center"/>
          </w:tcPr>
          <w:p w14:paraId="1DAE5207" w14:textId="77777777" w:rsidR="00AA4468" w:rsidRPr="00281662" w:rsidRDefault="00AA4468" w:rsidP="009643C2">
            <w:pPr>
              <w:tabs>
                <w:tab w:val="left" w:pos="920"/>
                <w:tab w:val="left" w:pos="5954"/>
              </w:tabs>
              <w:contextualSpacing/>
              <w:jc w:val="center"/>
              <w:rPr>
                <w:rFonts w:ascii="Verdana" w:hAnsi="Verdana"/>
                <w:b/>
                <w:sz w:val="20"/>
              </w:rPr>
            </w:pPr>
          </w:p>
        </w:tc>
        <w:tc>
          <w:tcPr>
            <w:tcW w:w="0" w:type="auto"/>
            <w:vAlign w:val="center"/>
          </w:tcPr>
          <w:p w14:paraId="438D9076" w14:textId="77777777" w:rsidR="00AA4468" w:rsidRPr="00281662" w:rsidRDefault="00AA4468" w:rsidP="009643C2">
            <w:pPr>
              <w:tabs>
                <w:tab w:val="left" w:pos="920"/>
                <w:tab w:val="left" w:pos="5954"/>
              </w:tabs>
              <w:contextualSpacing/>
              <w:jc w:val="center"/>
              <w:rPr>
                <w:rFonts w:ascii="Verdana" w:hAnsi="Verdana"/>
                <w:b/>
                <w:sz w:val="20"/>
              </w:rPr>
            </w:pPr>
          </w:p>
        </w:tc>
      </w:tr>
      <w:tr w:rsidR="00AA4468" w:rsidRPr="00DB3D60" w14:paraId="3F86A154" w14:textId="77777777" w:rsidTr="00AA4468">
        <w:tblPrEx>
          <w:tblCellMar>
            <w:top w:w="0" w:type="dxa"/>
            <w:bottom w:w="0" w:type="dxa"/>
          </w:tblCellMar>
        </w:tblPrEx>
        <w:tc>
          <w:tcPr>
            <w:tcW w:w="5854" w:type="dxa"/>
            <w:vAlign w:val="center"/>
          </w:tcPr>
          <w:p w14:paraId="7D3E2E65" w14:textId="77777777" w:rsidR="00AA4468" w:rsidRPr="00281662" w:rsidRDefault="00AA4468" w:rsidP="009643C2">
            <w:pPr>
              <w:tabs>
                <w:tab w:val="left" w:pos="920"/>
                <w:tab w:val="left" w:pos="5954"/>
              </w:tabs>
              <w:contextualSpacing/>
              <w:jc w:val="right"/>
              <w:rPr>
                <w:rFonts w:ascii="Verdana" w:hAnsi="Verdana"/>
                <w:b/>
                <w:sz w:val="20"/>
              </w:rPr>
            </w:pPr>
          </w:p>
        </w:tc>
        <w:tc>
          <w:tcPr>
            <w:tcW w:w="2262" w:type="dxa"/>
          </w:tcPr>
          <w:p w14:paraId="5586C722" w14:textId="77777777" w:rsidR="00AA4468" w:rsidRPr="00281662" w:rsidRDefault="00AA4468" w:rsidP="009643C2">
            <w:pPr>
              <w:tabs>
                <w:tab w:val="left" w:pos="920"/>
                <w:tab w:val="left" w:pos="5954"/>
              </w:tabs>
              <w:contextualSpacing/>
              <w:jc w:val="center"/>
              <w:rPr>
                <w:rFonts w:ascii="Verdana" w:hAnsi="Verdana"/>
                <w:b/>
                <w:sz w:val="20"/>
              </w:rPr>
            </w:pPr>
            <w:r w:rsidRPr="00281662">
              <w:rPr>
                <w:rFonts w:ascii="Verdana" w:hAnsi="Verdana"/>
                <w:b/>
                <w:sz w:val="20"/>
              </w:rPr>
              <w:t>100%</w:t>
            </w:r>
          </w:p>
        </w:tc>
        <w:tc>
          <w:tcPr>
            <w:tcW w:w="0" w:type="auto"/>
          </w:tcPr>
          <w:p w14:paraId="2E9259AA" w14:textId="77777777" w:rsidR="00AA4468" w:rsidRPr="00281662" w:rsidRDefault="00AA4468" w:rsidP="009643C2">
            <w:pPr>
              <w:tabs>
                <w:tab w:val="left" w:pos="920"/>
                <w:tab w:val="left" w:pos="5954"/>
              </w:tabs>
              <w:contextualSpacing/>
              <w:jc w:val="center"/>
              <w:rPr>
                <w:rFonts w:ascii="Verdana" w:hAnsi="Verdana"/>
                <w:b/>
                <w:sz w:val="20"/>
              </w:rPr>
            </w:pPr>
            <w:r w:rsidRPr="00281662">
              <w:rPr>
                <w:rFonts w:ascii="Verdana" w:hAnsi="Verdana"/>
                <w:b/>
                <w:sz w:val="20"/>
              </w:rPr>
              <w:t>100%</w:t>
            </w:r>
          </w:p>
        </w:tc>
      </w:tr>
    </w:tbl>
    <w:p w14:paraId="2AE7F3CD" w14:textId="77777777" w:rsidR="003B46FB" w:rsidRPr="00263C6E" w:rsidRDefault="003B46FB" w:rsidP="003B46FB">
      <w:pPr>
        <w:ind w:right="-68"/>
        <w:contextualSpacing/>
        <w:outlineLvl w:val="0"/>
        <w:rPr>
          <w:rFonts w:ascii="Verdana" w:hAnsi="Verdana"/>
          <w:sz w:val="20"/>
        </w:rPr>
      </w:pPr>
    </w:p>
    <w:p w14:paraId="1F80C29C" w14:textId="77777777" w:rsidR="003B46FB" w:rsidRPr="001E6F0E" w:rsidRDefault="003B46FB" w:rsidP="003B46FB">
      <w:pPr>
        <w:numPr>
          <w:ilvl w:val="2"/>
          <w:numId w:val="28"/>
        </w:numPr>
        <w:spacing w:before="160"/>
        <w:ind w:right="-69"/>
        <w:contextualSpacing/>
        <w:jc w:val="both"/>
        <w:rPr>
          <w:rFonts w:ascii="Verdana" w:hAnsi="Verdana"/>
          <w:sz w:val="20"/>
        </w:rPr>
      </w:pPr>
      <w:r w:rsidRPr="00263C6E">
        <w:rPr>
          <w:rFonts w:ascii="Verdana" w:hAnsi="Verdana"/>
          <w:smallCaps/>
          <w:sz w:val="20"/>
          <w:u w:val="single"/>
        </w:rPr>
        <w:t>MODALIT</w:t>
      </w:r>
      <w:r w:rsidRPr="00263C6E">
        <w:rPr>
          <w:rFonts w:ascii="Verdana" w:hAnsi="Verdana"/>
          <w:sz w:val="20"/>
          <w:u w:val="single"/>
        </w:rPr>
        <w:t>É</w:t>
      </w:r>
      <w:r w:rsidRPr="00263C6E">
        <w:rPr>
          <w:rFonts w:ascii="Verdana" w:hAnsi="Verdana"/>
          <w:smallCaps/>
          <w:sz w:val="20"/>
          <w:u w:val="single"/>
        </w:rPr>
        <w:t>S ET D</w:t>
      </w:r>
      <w:r w:rsidRPr="00263C6E">
        <w:rPr>
          <w:rFonts w:ascii="Verdana" w:hAnsi="Verdana"/>
          <w:sz w:val="20"/>
          <w:u w:val="single"/>
        </w:rPr>
        <w:t>É</w:t>
      </w:r>
      <w:r w:rsidRPr="00263C6E">
        <w:rPr>
          <w:rFonts w:ascii="Verdana" w:hAnsi="Verdana"/>
          <w:smallCaps/>
          <w:sz w:val="20"/>
          <w:u w:val="single"/>
        </w:rPr>
        <w:t>LAI DES REGLEMENTS</w:t>
      </w:r>
      <w:r w:rsidRPr="00263C6E">
        <w:rPr>
          <w:rFonts w:ascii="Verdana" w:hAnsi="Verdana"/>
          <w:smallCaps/>
          <w:sz w:val="20"/>
        </w:rPr>
        <w:t xml:space="preserve"> : </w:t>
      </w:r>
    </w:p>
    <w:p w14:paraId="29B6AAEC" w14:textId="77777777" w:rsidR="003B46FB" w:rsidRPr="00263C6E" w:rsidRDefault="003B46FB" w:rsidP="003B46FB">
      <w:pPr>
        <w:spacing w:before="160"/>
        <w:ind w:left="720" w:right="-69"/>
        <w:contextualSpacing/>
        <w:jc w:val="both"/>
        <w:rPr>
          <w:rFonts w:ascii="Verdana" w:hAnsi="Verdana"/>
          <w:sz w:val="20"/>
        </w:rPr>
      </w:pPr>
    </w:p>
    <w:p w14:paraId="5FC7E7D0" w14:textId="77777777" w:rsidR="003B46FB" w:rsidRPr="00263C6E" w:rsidRDefault="003B46FB" w:rsidP="003B46FB">
      <w:pPr>
        <w:spacing w:before="160"/>
        <w:ind w:right="-69"/>
        <w:contextualSpacing/>
        <w:jc w:val="both"/>
        <w:rPr>
          <w:rFonts w:ascii="Verdana" w:hAnsi="Verdana"/>
          <w:sz w:val="20"/>
        </w:rPr>
      </w:pPr>
      <w:r w:rsidRPr="00263C6E">
        <w:rPr>
          <w:rFonts w:ascii="Verdana" w:hAnsi="Verdana"/>
          <w:sz w:val="20"/>
        </w:rPr>
        <w:t>Selon les indications inscrites au tableau à l’article 6.2.1, sur présentation de la note d’honoraires correspondant aux missions exécutées et faisant apparaître le montant des honoraires déjà demandés. Les règlements interviendront par virement ou chèque bancaire à 30 jours fin de mois.</w:t>
      </w:r>
    </w:p>
    <w:p w14:paraId="13150CBA" w14:textId="77777777" w:rsidR="003B46FB" w:rsidRPr="00263C6E" w:rsidRDefault="003B46FB" w:rsidP="003B46FB">
      <w:pPr>
        <w:spacing w:before="160"/>
        <w:ind w:right="-69"/>
        <w:contextualSpacing/>
        <w:jc w:val="both"/>
        <w:rPr>
          <w:rFonts w:ascii="Verdana" w:hAnsi="Verdana"/>
          <w:sz w:val="20"/>
        </w:rPr>
      </w:pPr>
    </w:p>
    <w:p w14:paraId="29960035" w14:textId="77777777" w:rsidR="003B46FB" w:rsidRPr="00263C6E" w:rsidRDefault="003B46FB" w:rsidP="003B46FB">
      <w:pPr>
        <w:numPr>
          <w:ilvl w:val="2"/>
          <w:numId w:val="28"/>
        </w:numPr>
        <w:spacing w:before="160"/>
        <w:ind w:right="-69"/>
        <w:contextualSpacing/>
        <w:jc w:val="both"/>
        <w:rPr>
          <w:rFonts w:ascii="Verdana" w:hAnsi="Verdana"/>
          <w:sz w:val="20"/>
        </w:rPr>
      </w:pPr>
      <w:r w:rsidRPr="00263C6E">
        <w:rPr>
          <w:rFonts w:ascii="Verdana" w:hAnsi="Verdana"/>
          <w:smallCaps/>
          <w:sz w:val="20"/>
          <w:u w:val="single"/>
        </w:rPr>
        <w:t>COMPTE A CREDITER</w:t>
      </w:r>
    </w:p>
    <w:p w14:paraId="7A92B36A" w14:textId="77777777" w:rsidR="003B46FB" w:rsidRPr="00263C6E" w:rsidRDefault="003B46FB" w:rsidP="003B46FB">
      <w:pPr>
        <w:spacing w:before="160"/>
        <w:ind w:right="-69"/>
        <w:contextualSpacing/>
        <w:jc w:val="both"/>
        <w:rPr>
          <w:rFonts w:ascii="Verdana" w:hAnsi="Verdana"/>
          <w:sz w:val="20"/>
        </w:rPr>
      </w:pPr>
    </w:p>
    <w:tbl>
      <w:tblPr>
        <w:tblW w:w="11199" w:type="dxa"/>
        <w:tblInd w:w="-1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5"/>
        <w:gridCol w:w="1559"/>
        <w:gridCol w:w="851"/>
        <w:gridCol w:w="850"/>
        <w:gridCol w:w="1418"/>
        <w:gridCol w:w="567"/>
        <w:gridCol w:w="2693"/>
        <w:gridCol w:w="1276"/>
      </w:tblGrid>
      <w:tr w:rsidR="003B46FB" w:rsidRPr="00E70EE6" w14:paraId="660EFE2D" w14:textId="77777777" w:rsidTr="00E70EE6">
        <w:tblPrEx>
          <w:tblCellMar>
            <w:top w:w="0" w:type="dxa"/>
            <w:bottom w:w="0" w:type="dxa"/>
          </w:tblCellMar>
        </w:tblPrEx>
        <w:trPr>
          <w:cantSplit/>
          <w:trHeight w:val="440"/>
        </w:trPr>
        <w:tc>
          <w:tcPr>
            <w:tcW w:w="1985" w:type="dxa"/>
            <w:vAlign w:val="center"/>
          </w:tcPr>
          <w:p w14:paraId="68F9D241" w14:textId="77777777" w:rsidR="003B46FB" w:rsidRPr="00E70EE6" w:rsidRDefault="003B46FB" w:rsidP="00E74FE7">
            <w:pPr>
              <w:spacing w:before="120" w:after="120"/>
              <w:contextualSpacing/>
              <w:jc w:val="center"/>
              <w:rPr>
                <w:rFonts w:ascii="Verdana" w:hAnsi="Verdana"/>
                <w:b/>
                <w:sz w:val="16"/>
                <w:szCs w:val="16"/>
              </w:rPr>
            </w:pPr>
            <w:r w:rsidRPr="00E70EE6">
              <w:rPr>
                <w:rFonts w:ascii="Verdana" w:hAnsi="Verdana"/>
                <w:b/>
                <w:sz w:val="16"/>
                <w:szCs w:val="16"/>
              </w:rPr>
              <w:t>Titulaire de compte</w:t>
            </w:r>
          </w:p>
        </w:tc>
        <w:tc>
          <w:tcPr>
            <w:tcW w:w="1559" w:type="dxa"/>
            <w:vAlign w:val="center"/>
          </w:tcPr>
          <w:p w14:paraId="5304056B" w14:textId="77777777" w:rsidR="003B46FB" w:rsidRPr="00E70EE6" w:rsidRDefault="003B46FB" w:rsidP="00E74FE7">
            <w:pPr>
              <w:tabs>
                <w:tab w:val="center" w:pos="695"/>
              </w:tabs>
              <w:spacing w:before="120" w:after="120"/>
              <w:ind w:left="-1134" w:firstLine="1134"/>
              <w:contextualSpacing/>
              <w:jc w:val="center"/>
              <w:rPr>
                <w:rFonts w:ascii="Verdana" w:hAnsi="Verdana"/>
                <w:b/>
                <w:sz w:val="16"/>
                <w:szCs w:val="16"/>
              </w:rPr>
            </w:pPr>
            <w:r w:rsidRPr="00E70EE6">
              <w:rPr>
                <w:rFonts w:ascii="Verdana" w:hAnsi="Verdana"/>
                <w:b/>
                <w:sz w:val="16"/>
                <w:szCs w:val="16"/>
              </w:rPr>
              <w:t>Banque</w:t>
            </w:r>
          </w:p>
        </w:tc>
        <w:tc>
          <w:tcPr>
            <w:tcW w:w="851" w:type="dxa"/>
            <w:vAlign w:val="center"/>
          </w:tcPr>
          <w:p w14:paraId="5C50B2BC" w14:textId="77777777" w:rsidR="003B46FB" w:rsidRPr="00E70EE6" w:rsidRDefault="003B46FB" w:rsidP="00E74FE7">
            <w:pPr>
              <w:spacing w:before="120" w:after="120"/>
              <w:ind w:left="-1134" w:firstLine="1134"/>
              <w:contextualSpacing/>
              <w:jc w:val="center"/>
              <w:rPr>
                <w:rFonts w:ascii="Verdana" w:hAnsi="Verdana"/>
                <w:b/>
                <w:sz w:val="16"/>
                <w:szCs w:val="16"/>
              </w:rPr>
            </w:pPr>
            <w:r w:rsidRPr="00E70EE6">
              <w:rPr>
                <w:rFonts w:ascii="Verdana" w:hAnsi="Verdana"/>
                <w:b/>
                <w:sz w:val="16"/>
                <w:szCs w:val="16"/>
              </w:rPr>
              <w:t xml:space="preserve">Code </w:t>
            </w:r>
          </w:p>
          <w:p w14:paraId="1EE5C079" w14:textId="77777777" w:rsidR="003B46FB" w:rsidRPr="00E70EE6" w:rsidRDefault="003B46FB" w:rsidP="00E74FE7">
            <w:pPr>
              <w:spacing w:before="120" w:after="120"/>
              <w:ind w:left="-1134" w:firstLine="1134"/>
              <w:contextualSpacing/>
              <w:jc w:val="center"/>
              <w:rPr>
                <w:rFonts w:ascii="Verdana" w:hAnsi="Verdana"/>
                <w:b/>
                <w:sz w:val="16"/>
                <w:szCs w:val="16"/>
              </w:rPr>
            </w:pPr>
            <w:r w:rsidRPr="00E70EE6">
              <w:rPr>
                <w:rFonts w:ascii="Verdana" w:hAnsi="Verdana"/>
                <w:b/>
                <w:sz w:val="16"/>
                <w:szCs w:val="16"/>
              </w:rPr>
              <w:t>Banque</w:t>
            </w:r>
          </w:p>
        </w:tc>
        <w:tc>
          <w:tcPr>
            <w:tcW w:w="850" w:type="dxa"/>
            <w:vAlign w:val="center"/>
          </w:tcPr>
          <w:p w14:paraId="6F15A431" w14:textId="77777777" w:rsidR="003B46FB" w:rsidRPr="00E70EE6" w:rsidRDefault="003B46FB" w:rsidP="00E74FE7">
            <w:pPr>
              <w:spacing w:before="120" w:after="120"/>
              <w:ind w:left="-1134" w:firstLine="1134"/>
              <w:contextualSpacing/>
              <w:jc w:val="center"/>
              <w:rPr>
                <w:rFonts w:ascii="Verdana" w:hAnsi="Verdana"/>
                <w:b/>
                <w:sz w:val="16"/>
                <w:szCs w:val="16"/>
              </w:rPr>
            </w:pPr>
            <w:r w:rsidRPr="00E70EE6">
              <w:rPr>
                <w:rFonts w:ascii="Verdana" w:hAnsi="Verdana"/>
                <w:b/>
                <w:sz w:val="16"/>
                <w:szCs w:val="16"/>
              </w:rPr>
              <w:t>Guichet</w:t>
            </w:r>
          </w:p>
        </w:tc>
        <w:tc>
          <w:tcPr>
            <w:tcW w:w="1418" w:type="dxa"/>
            <w:vAlign w:val="center"/>
          </w:tcPr>
          <w:p w14:paraId="2C48DB85" w14:textId="77777777" w:rsidR="003B46FB" w:rsidRPr="00E70EE6" w:rsidRDefault="003B46FB" w:rsidP="00E74FE7">
            <w:pPr>
              <w:spacing w:before="120" w:after="120"/>
              <w:ind w:left="-1134" w:firstLine="1134"/>
              <w:contextualSpacing/>
              <w:jc w:val="center"/>
              <w:rPr>
                <w:rFonts w:ascii="Verdana" w:hAnsi="Verdana"/>
                <w:b/>
                <w:sz w:val="16"/>
                <w:szCs w:val="16"/>
              </w:rPr>
            </w:pPr>
            <w:r w:rsidRPr="00E70EE6">
              <w:rPr>
                <w:rFonts w:ascii="Verdana" w:hAnsi="Verdana"/>
                <w:b/>
                <w:sz w:val="16"/>
                <w:szCs w:val="16"/>
              </w:rPr>
              <w:t xml:space="preserve">Numéro de </w:t>
            </w:r>
          </w:p>
          <w:p w14:paraId="021A5091" w14:textId="77777777" w:rsidR="003B46FB" w:rsidRPr="00E70EE6" w:rsidRDefault="003B46FB" w:rsidP="00E74FE7">
            <w:pPr>
              <w:spacing w:before="120" w:after="120"/>
              <w:ind w:left="-1134" w:firstLine="1134"/>
              <w:contextualSpacing/>
              <w:jc w:val="center"/>
              <w:rPr>
                <w:rFonts w:ascii="Verdana" w:hAnsi="Verdana"/>
                <w:b/>
                <w:sz w:val="16"/>
                <w:szCs w:val="16"/>
              </w:rPr>
            </w:pPr>
            <w:r w:rsidRPr="00E70EE6">
              <w:rPr>
                <w:rFonts w:ascii="Verdana" w:hAnsi="Verdana"/>
                <w:b/>
                <w:sz w:val="16"/>
                <w:szCs w:val="16"/>
              </w:rPr>
              <w:t>Compte</w:t>
            </w:r>
          </w:p>
        </w:tc>
        <w:tc>
          <w:tcPr>
            <w:tcW w:w="567" w:type="dxa"/>
            <w:vAlign w:val="center"/>
          </w:tcPr>
          <w:p w14:paraId="46917695" w14:textId="77777777" w:rsidR="003B46FB" w:rsidRPr="00E70EE6" w:rsidRDefault="003B46FB" w:rsidP="00E74FE7">
            <w:pPr>
              <w:spacing w:before="120" w:after="120"/>
              <w:contextualSpacing/>
              <w:jc w:val="center"/>
              <w:rPr>
                <w:rFonts w:ascii="Verdana" w:hAnsi="Verdana"/>
                <w:b/>
                <w:sz w:val="16"/>
                <w:szCs w:val="16"/>
              </w:rPr>
            </w:pPr>
            <w:r w:rsidRPr="00E70EE6">
              <w:rPr>
                <w:rFonts w:ascii="Verdana" w:hAnsi="Verdana"/>
                <w:b/>
                <w:sz w:val="16"/>
                <w:szCs w:val="16"/>
              </w:rPr>
              <w:t>Clé</w:t>
            </w:r>
          </w:p>
        </w:tc>
        <w:tc>
          <w:tcPr>
            <w:tcW w:w="2693" w:type="dxa"/>
            <w:vAlign w:val="center"/>
          </w:tcPr>
          <w:p w14:paraId="557F1CE7" w14:textId="77777777" w:rsidR="003B46FB" w:rsidRPr="00E70EE6" w:rsidRDefault="003B46FB" w:rsidP="00E74FE7">
            <w:pPr>
              <w:spacing w:before="120" w:after="120"/>
              <w:contextualSpacing/>
              <w:jc w:val="center"/>
              <w:rPr>
                <w:rFonts w:ascii="Verdana" w:hAnsi="Verdana"/>
                <w:b/>
                <w:sz w:val="16"/>
                <w:szCs w:val="16"/>
              </w:rPr>
            </w:pPr>
            <w:r w:rsidRPr="00E70EE6">
              <w:rPr>
                <w:rFonts w:ascii="Verdana" w:hAnsi="Verdana"/>
                <w:b/>
                <w:sz w:val="16"/>
                <w:szCs w:val="16"/>
              </w:rPr>
              <w:t>IBAN</w:t>
            </w:r>
          </w:p>
        </w:tc>
        <w:tc>
          <w:tcPr>
            <w:tcW w:w="1276" w:type="dxa"/>
            <w:vAlign w:val="center"/>
          </w:tcPr>
          <w:p w14:paraId="0884B48B" w14:textId="77777777" w:rsidR="003B46FB" w:rsidRPr="00E70EE6" w:rsidRDefault="003B46FB" w:rsidP="00E74FE7">
            <w:pPr>
              <w:spacing w:before="120" w:after="120"/>
              <w:contextualSpacing/>
              <w:jc w:val="center"/>
              <w:rPr>
                <w:rFonts w:ascii="Verdana" w:hAnsi="Verdana"/>
                <w:b/>
                <w:sz w:val="16"/>
                <w:szCs w:val="16"/>
              </w:rPr>
            </w:pPr>
            <w:r w:rsidRPr="00E70EE6">
              <w:rPr>
                <w:rFonts w:ascii="Verdana" w:hAnsi="Verdana"/>
                <w:b/>
                <w:sz w:val="16"/>
                <w:szCs w:val="16"/>
              </w:rPr>
              <w:t>BIC</w:t>
            </w:r>
          </w:p>
        </w:tc>
      </w:tr>
      <w:tr w:rsidR="003B46FB" w:rsidRPr="00E70EE6" w14:paraId="335AAB33" w14:textId="77777777" w:rsidTr="00E70EE6">
        <w:tblPrEx>
          <w:tblCellMar>
            <w:top w:w="0" w:type="dxa"/>
            <w:bottom w:w="0" w:type="dxa"/>
          </w:tblCellMar>
        </w:tblPrEx>
        <w:trPr>
          <w:cantSplit/>
          <w:trHeight w:val="447"/>
        </w:trPr>
        <w:tc>
          <w:tcPr>
            <w:tcW w:w="1985" w:type="dxa"/>
            <w:vAlign w:val="center"/>
          </w:tcPr>
          <w:p w14:paraId="683A01B3" w14:textId="77777777" w:rsidR="00E70EE6" w:rsidRDefault="003B46FB" w:rsidP="00E74FE7">
            <w:pPr>
              <w:spacing w:before="120" w:after="120"/>
              <w:ind w:left="-1134" w:firstLine="1134"/>
              <w:contextualSpacing/>
              <w:jc w:val="center"/>
              <w:rPr>
                <w:rFonts w:ascii="Verdana" w:hAnsi="Verdana"/>
                <w:b/>
                <w:color w:val="000080"/>
                <w:sz w:val="16"/>
                <w:szCs w:val="16"/>
              </w:rPr>
            </w:pPr>
            <w:r w:rsidRPr="00E70EE6">
              <w:rPr>
                <w:rFonts w:ascii="Verdana" w:hAnsi="Verdana"/>
                <w:b/>
                <w:color w:val="000080"/>
                <w:sz w:val="16"/>
                <w:szCs w:val="16"/>
              </w:rPr>
              <w:t>SOHO ATLAS</w:t>
            </w:r>
            <w:r w:rsidR="00E70EE6">
              <w:rPr>
                <w:rFonts w:ascii="Verdana" w:hAnsi="Verdana"/>
                <w:b/>
                <w:color w:val="000080"/>
                <w:sz w:val="16"/>
                <w:szCs w:val="16"/>
              </w:rPr>
              <w:t xml:space="preserve"> </w:t>
            </w:r>
          </w:p>
          <w:p w14:paraId="14602BD0" w14:textId="77777777" w:rsidR="003B46FB" w:rsidRPr="00E70EE6" w:rsidRDefault="00E70EE6" w:rsidP="00E74FE7">
            <w:pPr>
              <w:spacing w:before="120" w:after="120"/>
              <w:ind w:left="-1134" w:firstLine="1134"/>
              <w:contextualSpacing/>
              <w:jc w:val="center"/>
              <w:rPr>
                <w:rFonts w:ascii="Verdana" w:hAnsi="Verdana"/>
                <w:b/>
                <w:color w:val="000080"/>
                <w:sz w:val="16"/>
                <w:szCs w:val="16"/>
              </w:rPr>
            </w:pPr>
            <w:r>
              <w:rPr>
                <w:rFonts w:ascii="Verdana" w:hAnsi="Verdana"/>
                <w:b/>
                <w:color w:val="000080"/>
                <w:sz w:val="16"/>
                <w:szCs w:val="16"/>
              </w:rPr>
              <w:t>IN FINE</w:t>
            </w:r>
          </w:p>
        </w:tc>
        <w:tc>
          <w:tcPr>
            <w:tcW w:w="1559" w:type="dxa"/>
            <w:vAlign w:val="center"/>
          </w:tcPr>
          <w:p w14:paraId="487D80BC" w14:textId="77777777" w:rsidR="003B46FB" w:rsidRPr="00E70EE6" w:rsidRDefault="003B46FB" w:rsidP="00E74FE7">
            <w:pPr>
              <w:tabs>
                <w:tab w:val="center" w:pos="695"/>
              </w:tabs>
              <w:spacing w:before="120" w:after="120"/>
              <w:contextualSpacing/>
              <w:rPr>
                <w:rFonts w:ascii="Verdana" w:hAnsi="Verdana"/>
                <w:color w:val="000080"/>
                <w:sz w:val="16"/>
                <w:szCs w:val="16"/>
              </w:rPr>
            </w:pPr>
            <w:r w:rsidRPr="00E70EE6">
              <w:rPr>
                <w:rFonts w:ascii="Verdana" w:hAnsi="Verdana"/>
                <w:color w:val="000080"/>
                <w:sz w:val="16"/>
                <w:szCs w:val="16"/>
              </w:rPr>
              <w:t>Société Générale</w:t>
            </w:r>
          </w:p>
        </w:tc>
        <w:tc>
          <w:tcPr>
            <w:tcW w:w="851" w:type="dxa"/>
            <w:vAlign w:val="center"/>
          </w:tcPr>
          <w:p w14:paraId="11C092A7" w14:textId="77777777" w:rsidR="003B46FB" w:rsidRPr="00E70EE6" w:rsidRDefault="003B46FB" w:rsidP="00E74FE7">
            <w:pPr>
              <w:spacing w:before="120" w:after="120"/>
              <w:ind w:left="-1134" w:firstLine="1134"/>
              <w:contextualSpacing/>
              <w:jc w:val="center"/>
              <w:rPr>
                <w:rFonts w:ascii="Verdana" w:hAnsi="Verdana"/>
                <w:color w:val="000080"/>
                <w:sz w:val="16"/>
                <w:szCs w:val="16"/>
              </w:rPr>
            </w:pPr>
            <w:r w:rsidRPr="00E70EE6">
              <w:rPr>
                <w:rFonts w:ascii="Verdana" w:hAnsi="Verdana"/>
                <w:color w:val="000080"/>
                <w:sz w:val="16"/>
                <w:szCs w:val="16"/>
              </w:rPr>
              <w:t>30003</w:t>
            </w:r>
          </w:p>
        </w:tc>
        <w:tc>
          <w:tcPr>
            <w:tcW w:w="850" w:type="dxa"/>
            <w:vAlign w:val="center"/>
          </w:tcPr>
          <w:p w14:paraId="23C6C8CB" w14:textId="77777777" w:rsidR="003B46FB" w:rsidRPr="00E70EE6" w:rsidRDefault="003B46FB" w:rsidP="00E74FE7">
            <w:pPr>
              <w:spacing w:before="120" w:after="120"/>
              <w:ind w:left="-1134" w:firstLine="1134"/>
              <w:contextualSpacing/>
              <w:jc w:val="center"/>
              <w:rPr>
                <w:rFonts w:ascii="Verdana" w:hAnsi="Verdana"/>
                <w:color w:val="000080"/>
                <w:sz w:val="16"/>
                <w:szCs w:val="16"/>
              </w:rPr>
            </w:pPr>
            <w:r w:rsidRPr="00E70EE6">
              <w:rPr>
                <w:rFonts w:ascii="Verdana" w:hAnsi="Verdana"/>
                <w:color w:val="000080"/>
                <w:sz w:val="16"/>
                <w:szCs w:val="16"/>
              </w:rPr>
              <w:t>01354</w:t>
            </w:r>
          </w:p>
        </w:tc>
        <w:tc>
          <w:tcPr>
            <w:tcW w:w="1418" w:type="dxa"/>
            <w:vAlign w:val="center"/>
          </w:tcPr>
          <w:p w14:paraId="1C11C919" w14:textId="77777777" w:rsidR="003B46FB" w:rsidRPr="00E70EE6" w:rsidRDefault="003B46FB" w:rsidP="00E74FE7">
            <w:pPr>
              <w:spacing w:before="120" w:after="120"/>
              <w:ind w:left="-1134" w:firstLine="1134"/>
              <w:contextualSpacing/>
              <w:jc w:val="center"/>
              <w:rPr>
                <w:rFonts w:ascii="Verdana" w:hAnsi="Verdana"/>
                <w:color w:val="000080"/>
                <w:sz w:val="16"/>
                <w:szCs w:val="16"/>
              </w:rPr>
            </w:pPr>
            <w:r w:rsidRPr="00E70EE6">
              <w:rPr>
                <w:rFonts w:ascii="Verdana" w:hAnsi="Verdana"/>
                <w:color w:val="000080"/>
                <w:sz w:val="16"/>
                <w:szCs w:val="16"/>
              </w:rPr>
              <w:t>00021056811</w:t>
            </w:r>
          </w:p>
        </w:tc>
        <w:tc>
          <w:tcPr>
            <w:tcW w:w="567" w:type="dxa"/>
            <w:vAlign w:val="center"/>
          </w:tcPr>
          <w:p w14:paraId="715C8425" w14:textId="77777777" w:rsidR="003B46FB" w:rsidRPr="00E70EE6" w:rsidRDefault="003B46FB" w:rsidP="00E74FE7">
            <w:pPr>
              <w:spacing w:before="120" w:after="120"/>
              <w:contextualSpacing/>
              <w:jc w:val="center"/>
              <w:rPr>
                <w:rFonts w:ascii="Verdana" w:hAnsi="Verdana"/>
                <w:color w:val="000080"/>
                <w:sz w:val="16"/>
                <w:szCs w:val="16"/>
              </w:rPr>
            </w:pPr>
            <w:r w:rsidRPr="00E70EE6">
              <w:rPr>
                <w:rFonts w:ascii="Verdana" w:hAnsi="Verdana"/>
                <w:color w:val="000080"/>
                <w:sz w:val="16"/>
                <w:szCs w:val="16"/>
              </w:rPr>
              <w:t>50</w:t>
            </w:r>
          </w:p>
        </w:tc>
        <w:tc>
          <w:tcPr>
            <w:tcW w:w="2693" w:type="dxa"/>
            <w:vAlign w:val="center"/>
          </w:tcPr>
          <w:p w14:paraId="054664E6" w14:textId="77777777" w:rsidR="003B46FB" w:rsidRPr="00E70EE6" w:rsidRDefault="003B46FB" w:rsidP="00E74FE7">
            <w:pPr>
              <w:spacing w:before="120" w:after="120"/>
              <w:contextualSpacing/>
              <w:jc w:val="center"/>
              <w:rPr>
                <w:rFonts w:ascii="Verdana" w:hAnsi="Verdana"/>
                <w:color w:val="000080"/>
                <w:sz w:val="16"/>
                <w:szCs w:val="16"/>
              </w:rPr>
            </w:pPr>
            <w:r w:rsidRPr="00E70EE6">
              <w:rPr>
                <w:rFonts w:ascii="Verdana" w:hAnsi="Verdana"/>
                <w:color w:val="000080"/>
                <w:sz w:val="16"/>
                <w:szCs w:val="16"/>
              </w:rPr>
              <w:t>FR76 3000 3013 5400 0210 5681 150</w:t>
            </w:r>
          </w:p>
        </w:tc>
        <w:tc>
          <w:tcPr>
            <w:tcW w:w="1276" w:type="dxa"/>
            <w:vAlign w:val="center"/>
          </w:tcPr>
          <w:p w14:paraId="78997CEE" w14:textId="77777777" w:rsidR="003B46FB" w:rsidRPr="00E70EE6" w:rsidRDefault="003B46FB" w:rsidP="00E74FE7">
            <w:pPr>
              <w:spacing w:before="120" w:after="120"/>
              <w:contextualSpacing/>
              <w:jc w:val="center"/>
              <w:rPr>
                <w:rFonts w:ascii="Verdana" w:hAnsi="Verdana"/>
                <w:color w:val="000080"/>
                <w:sz w:val="16"/>
                <w:szCs w:val="16"/>
              </w:rPr>
            </w:pPr>
            <w:r w:rsidRPr="00E70EE6">
              <w:rPr>
                <w:rFonts w:ascii="Verdana" w:hAnsi="Verdana"/>
                <w:color w:val="000080"/>
                <w:sz w:val="16"/>
                <w:szCs w:val="16"/>
              </w:rPr>
              <w:t>SOGEFRPP</w:t>
            </w:r>
          </w:p>
        </w:tc>
      </w:tr>
    </w:tbl>
    <w:p w14:paraId="38669D5E" w14:textId="77777777" w:rsidR="003B46FB" w:rsidRPr="00E70EE6" w:rsidRDefault="003B46FB" w:rsidP="003B46FB">
      <w:pPr>
        <w:spacing w:before="160" w:line="360" w:lineRule="atLeast"/>
        <w:ind w:right="-69"/>
        <w:contextualSpacing/>
        <w:jc w:val="both"/>
        <w:rPr>
          <w:rFonts w:ascii="Verdana" w:hAnsi="Verdana"/>
          <w:sz w:val="16"/>
          <w:szCs w:val="16"/>
        </w:rPr>
      </w:pPr>
    </w:p>
    <w:p w14:paraId="53AFF0D2" w14:textId="77777777" w:rsidR="003B46FB" w:rsidRPr="00263C6E" w:rsidRDefault="003B46FB" w:rsidP="003B46FB">
      <w:pPr>
        <w:spacing w:before="160" w:line="360" w:lineRule="atLeast"/>
        <w:ind w:right="-69"/>
        <w:contextualSpacing/>
        <w:jc w:val="both"/>
        <w:rPr>
          <w:rFonts w:ascii="Verdana" w:hAnsi="Verdana"/>
          <w:sz w:val="20"/>
        </w:rPr>
      </w:pPr>
    </w:p>
    <w:p w14:paraId="1FB681AE" w14:textId="77777777" w:rsidR="003B46FB" w:rsidRPr="00263C6E" w:rsidRDefault="003B46FB" w:rsidP="003B46FB">
      <w:pPr>
        <w:ind w:right="-69" w:firstLine="708"/>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7</w:t>
      </w:r>
      <w:r w:rsidRPr="00263C6E">
        <w:rPr>
          <w:rFonts w:ascii="Verdana" w:hAnsi="Verdana"/>
          <w:b/>
          <w:sz w:val="20"/>
        </w:rPr>
        <w:t xml:space="preserve"> - </w:t>
      </w:r>
      <w:r w:rsidRPr="00263C6E">
        <w:rPr>
          <w:rFonts w:ascii="Verdana" w:hAnsi="Verdana"/>
          <w:b/>
          <w:smallCaps/>
          <w:sz w:val="20"/>
        </w:rPr>
        <w:t>INTERRUPTION ET RÉSILIATION DU CONTRAT</w:t>
      </w:r>
    </w:p>
    <w:p w14:paraId="3799BE70" w14:textId="77777777" w:rsidR="003B46FB" w:rsidRPr="00263C6E" w:rsidRDefault="003B46FB" w:rsidP="003B46FB">
      <w:pPr>
        <w:ind w:right="-69"/>
        <w:contextualSpacing/>
        <w:jc w:val="center"/>
        <w:outlineLvl w:val="0"/>
        <w:rPr>
          <w:rFonts w:ascii="Verdana" w:hAnsi="Verdana"/>
          <w:b/>
          <w:smallCaps/>
          <w:sz w:val="20"/>
        </w:rPr>
      </w:pPr>
    </w:p>
    <w:p w14:paraId="202B9A71" w14:textId="77777777" w:rsidR="003B46FB" w:rsidRPr="00263C6E" w:rsidRDefault="003B46FB" w:rsidP="003B46FB">
      <w:pPr>
        <w:ind w:right="-69"/>
        <w:contextualSpacing/>
        <w:jc w:val="both"/>
        <w:rPr>
          <w:rFonts w:ascii="Verdana" w:hAnsi="Verdana"/>
          <w:sz w:val="20"/>
        </w:rPr>
      </w:pPr>
    </w:p>
    <w:p w14:paraId="43D0AD07" w14:textId="77777777" w:rsidR="003B46FB" w:rsidRPr="00263C6E" w:rsidRDefault="003B46FB" w:rsidP="003B46FB">
      <w:pPr>
        <w:ind w:right="-69"/>
        <w:contextualSpacing/>
        <w:jc w:val="both"/>
        <w:rPr>
          <w:rFonts w:ascii="Verdana" w:hAnsi="Verdana"/>
          <w:sz w:val="20"/>
        </w:rPr>
      </w:pPr>
      <w:r w:rsidRPr="00263C6E">
        <w:rPr>
          <w:rFonts w:ascii="Verdana" w:hAnsi="Verdana"/>
          <w:sz w:val="20"/>
        </w:rPr>
        <w:t>Le présent contrat pourra être résilié :</w:t>
      </w:r>
    </w:p>
    <w:p w14:paraId="378AC66D" w14:textId="77777777" w:rsidR="003B46FB" w:rsidRPr="00263C6E" w:rsidRDefault="003B46FB" w:rsidP="003B46FB">
      <w:pPr>
        <w:ind w:right="-69"/>
        <w:contextualSpacing/>
        <w:jc w:val="both"/>
        <w:rPr>
          <w:rFonts w:ascii="Verdana" w:hAnsi="Verdana"/>
          <w:sz w:val="20"/>
        </w:rPr>
      </w:pPr>
    </w:p>
    <w:p w14:paraId="61EB181D" w14:textId="77777777" w:rsidR="003B46FB" w:rsidRPr="00263C6E" w:rsidRDefault="003B46FB" w:rsidP="003B46FB">
      <w:pPr>
        <w:numPr>
          <w:ilvl w:val="0"/>
          <w:numId w:val="26"/>
        </w:numPr>
        <w:ind w:right="-69"/>
        <w:contextualSpacing/>
        <w:jc w:val="both"/>
        <w:rPr>
          <w:rFonts w:ascii="Verdana" w:hAnsi="Verdana"/>
          <w:sz w:val="20"/>
        </w:rPr>
      </w:pPr>
      <w:r w:rsidRPr="00263C6E">
        <w:rPr>
          <w:rFonts w:ascii="Verdana" w:hAnsi="Verdana"/>
          <w:sz w:val="20"/>
        </w:rPr>
        <w:t xml:space="preserve">Si pour des raisons techniques, financières ou tenant au fait de l’administration, le </w:t>
      </w:r>
      <w:r w:rsidR="00B405FC">
        <w:rPr>
          <w:rFonts w:ascii="Verdana" w:hAnsi="Verdana"/>
          <w:sz w:val="20"/>
        </w:rPr>
        <w:t>promoteur</w:t>
      </w:r>
      <w:r w:rsidRPr="00263C6E">
        <w:rPr>
          <w:rFonts w:ascii="Verdana" w:hAnsi="Verdana"/>
          <w:sz w:val="20"/>
        </w:rPr>
        <w:t xml:space="preserve"> serait contraint de renoncer à la réalisation de l’opération visée par le présent contrat.</w:t>
      </w:r>
    </w:p>
    <w:p w14:paraId="13090C8B" w14:textId="77777777" w:rsidR="003B46FB" w:rsidRPr="00263C6E" w:rsidRDefault="003B46FB" w:rsidP="003B46FB">
      <w:pPr>
        <w:ind w:left="720" w:right="-69"/>
        <w:contextualSpacing/>
        <w:jc w:val="both"/>
        <w:rPr>
          <w:rFonts w:ascii="Verdana" w:hAnsi="Verdana"/>
          <w:sz w:val="20"/>
        </w:rPr>
      </w:pPr>
      <w:r w:rsidRPr="00263C6E">
        <w:rPr>
          <w:rFonts w:ascii="Verdana" w:hAnsi="Verdana"/>
          <w:sz w:val="20"/>
        </w:rPr>
        <w:t>Dans le cas où, le présent contrat étant conclu avec des personnes physiques ou morales, l’une ou plusieurs d’entre elles viendraient à être défaillantes pour une raison quelconque et les autres s’avéreraient incapables d’exécuter le marché dans de bonnes conditions.</w:t>
      </w:r>
    </w:p>
    <w:p w14:paraId="5D32FB93" w14:textId="77777777" w:rsidR="003B46FB" w:rsidRPr="00263C6E" w:rsidRDefault="003B46FB" w:rsidP="003B46FB">
      <w:pPr>
        <w:ind w:left="720" w:right="-69"/>
        <w:contextualSpacing/>
        <w:jc w:val="both"/>
        <w:rPr>
          <w:rFonts w:ascii="Verdana" w:hAnsi="Verdana"/>
          <w:sz w:val="20"/>
        </w:rPr>
      </w:pPr>
      <w:r w:rsidRPr="00263C6E">
        <w:rPr>
          <w:rFonts w:ascii="Verdana" w:hAnsi="Verdana"/>
          <w:sz w:val="20"/>
        </w:rPr>
        <w:t>Dans le cas où l’une ou l’autre des parties refuserait d’exécuter les obligations qu’elle a souscrites, sans être en mesure de justifier ce refus par des motifs valables.</w:t>
      </w:r>
    </w:p>
    <w:p w14:paraId="07EA1065" w14:textId="77777777" w:rsidR="003B46FB" w:rsidRDefault="003B46FB" w:rsidP="003B46FB">
      <w:pPr>
        <w:ind w:left="720" w:right="-69"/>
        <w:contextualSpacing/>
        <w:jc w:val="both"/>
        <w:rPr>
          <w:rFonts w:ascii="Verdana" w:hAnsi="Verdana"/>
          <w:sz w:val="20"/>
        </w:rPr>
      </w:pPr>
      <w:r w:rsidRPr="00263C6E">
        <w:rPr>
          <w:rFonts w:ascii="Verdana" w:hAnsi="Verdana"/>
          <w:sz w:val="20"/>
        </w:rPr>
        <w:t>La résiliation pourra donner lieu à une demande de dommages-intérêts, soit au profit de la partie qui la demandera lorsqu’elle sera motivée par la défaillance de l’autre partie, soit au profit de la partie contre laquelle elle a été prononcée si elle a été motivée par des raisons étrangères au respect des obligations souscrites par cette dernière.</w:t>
      </w:r>
    </w:p>
    <w:p w14:paraId="3983ABF0" w14:textId="77777777" w:rsidR="00B405FC" w:rsidRDefault="00B405FC" w:rsidP="003B46FB">
      <w:pPr>
        <w:ind w:left="720" w:right="-69"/>
        <w:contextualSpacing/>
        <w:jc w:val="both"/>
        <w:rPr>
          <w:rFonts w:ascii="Verdana" w:hAnsi="Verdana"/>
          <w:sz w:val="20"/>
        </w:rPr>
      </w:pPr>
      <w:r>
        <w:rPr>
          <w:rFonts w:ascii="Verdana" w:hAnsi="Verdana"/>
          <w:sz w:val="20"/>
        </w:rPr>
        <w:t>Si le promoteur décide l’arrêt du projet :</w:t>
      </w:r>
    </w:p>
    <w:p w14:paraId="0B67E757" w14:textId="77777777" w:rsidR="00B405FC" w:rsidRPr="00AC48D6" w:rsidRDefault="00B405FC" w:rsidP="00B405FC">
      <w:pPr>
        <w:numPr>
          <w:ilvl w:val="1"/>
          <w:numId w:val="25"/>
        </w:numPr>
        <w:ind w:right="-69"/>
        <w:contextualSpacing/>
        <w:jc w:val="both"/>
        <w:rPr>
          <w:rFonts w:ascii="Verdana" w:hAnsi="Verdana"/>
          <w:sz w:val="20"/>
        </w:rPr>
      </w:pPr>
      <w:r>
        <w:rPr>
          <w:rFonts w:ascii="Verdana" w:hAnsi="Verdana"/>
          <w:sz w:val="20"/>
        </w:rPr>
        <w:t>Avant le dépôt du permis de construire, il sera dû à l</w:t>
      </w:r>
      <w:r w:rsidR="001351A4">
        <w:rPr>
          <w:rFonts w:ascii="Verdana" w:hAnsi="Verdana"/>
          <w:sz w:val="20"/>
        </w:rPr>
        <w:t xml:space="preserve">’Architecte </w:t>
      </w:r>
      <w:r w:rsidRPr="00887E0E">
        <w:rPr>
          <w:rFonts w:ascii="Verdana" w:hAnsi="Verdana"/>
          <w:sz w:val="20"/>
        </w:rPr>
        <w:t xml:space="preserve">à titre de rémunération et d’indemnité pour les </w:t>
      </w:r>
      <w:r w:rsidRPr="00DA21B9">
        <w:rPr>
          <w:rFonts w:ascii="Verdana" w:hAnsi="Verdana"/>
          <w:sz w:val="20"/>
        </w:rPr>
        <w:t xml:space="preserve">missions exécutées à la date de la résiliation </w:t>
      </w:r>
      <w:r w:rsidRPr="00383588">
        <w:rPr>
          <w:rFonts w:ascii="Verdana" w:hAnsi="Verdana"/>
          <w:sz w:val="20"/>
        </w:rPr>
        <w:t>la somme de</w:t>
      </w:r>
      <w:r>
        <w:rPr>
          <w:rFonts w:ascii="Verdana" w:hAnsi="Verdana"/>
          <w:sz w:val="20"/>
        </w:rPr>
        <w:t> :</w:t>
      </w:r>
      <w:r>
        <w:rPr>
          <w:rFonts w:ascii="Verdana" w:hAnsi="Verdana"/>
          <w:sz w:val="20"/>
        </w:rPr>
        <w:tab/>
      </w:r>
      <w:del w:id="17" w:author="Maxime FRANCHET" w:date="2022-03-21T19:03:00Z">
        <w:r w:rsidR="00AC48D6" w:rsidRPr="00AC48D6" w:rsidDel="00470D28">
          <w:rPr>
            <w:rFonts w:ascii="Verdana" w:hAnsi="Verdana"/>
            <w:sz w:val="20"/>
          </w:rPr>
          <w:delText xml:space="preserve">64 </w:delText>
        </w:r>
      </w:del>
      <w:ins w:id="18" w:author="Maxime FRANCHET" w:date="2022-03-21T19:03:00Z">
        <w:r w:rsidR="00470D28">
          <w:rPr>
            <w:rFonts w:ascii="Verdana" w:hAnsi="Verdana"/>
            <w:sz w:val="20"/>
          </w:rPr>
          <w:t>32</w:t>
        </w:r>
        <w:r w:rsidR="00470D28" w:rsidRPr="00AC48D6">
          <w:rPr>
            <w:rFonts w:ascii="Verdana" w:hAnsi="Verdana"/>
            <w:sz w:val="20"/>
          </w:rPr>
          <w:t xml:space="preserve"> </w:t>
        </w:r>
      </w:ins>
      <w:r w:rsidR="00AC48D6" w:rsidRPr="00AC48D6">
        <w:rPr>
          <w:rFonts w:ascii="Verdana" w:hAnsi="Verdana"/>
          <w:sz w:val="20"/>
        </w:rPr>
        <w:t>0</w:t>
      </w:r>
      <w:r w:rsidRPr="00AC48D6">
        <w:rPr>
          <w:rFonts w:ascii="Verdana" w:hAnsi="Verdana"/>
          <w:sz w:val="20"/>
        </w:rPr>
        <w:t>00 € HT</w:t>
      </w:r>
    </w:p>
    <w:p w14:paraId="2C229D38" w14:textId="77777777" w:rsidR="00B405FC" w:rsidRPr="00AC48D6" w:rsidRDefault="00B405FC" w:rsidP="005F3CD0">
      <w:pPr>
        <w:numPr>
          <w:ilvl w:val="1"/>
          <w:numId w:val="25"/>
        </w:numPr>
        <w:ind w:right="-69"/>
        <w:contextualSpacing/>
        <w:jc w:val="both"/>
        <w:rPr>
          <w:rFonts w:ascii="Verdana" w:hAnsi="Verdana"/>
          <w:sz w:val="20"/>
        </w:rPr>
      </w:pPr>
      <w:r w:rsidRPr="00AC48D6">
        <w:rPr>
          <w:rFonts w:ascii="Verdana" w:hAnsi="Verdana"/>
          <w:sz w:val="20"/>
        </w:rPr>
        <w:t>Après le dépôt du permis de construire, il sera dû à l</w:t>
      </w:r>
      <w:r w:rsidR="001351A4" w:rsidRPr="00AC48D6">
        <w:rPr>
          <w:rFonts w:ascii="Verdana" w:hAnsi="Verdana"/>
          <w:sz w:val="20"/>
        </w:rPr>
        <w:t xml:space="preserve">’Architecte </w:t>
      </w:r>
      <w:r w:rsidRPr="00AC48D6">
        <w:rPr>
          <w:rFonts w:ascii="Verdana" w:hAnsi="Verdana"/>
          <w:sz w:val="20"/>
        </w:rPr>
        <w:t>à titre de rémunération et d’indemnité pour les missions exécutées à la date de la résiliation la somme de :</w:t>
      </w:r>
      <w:r w:rsidRPr="00AC48D6">
        <w:rPr>
          <w:rFonts w:ascii="Verdana" w:hAnsi="Verdana"/>
          <w:sz w:val="20"/>
        </w:rPr>
        <w:tab/>
      </w:r>
      <w:del w:id="19" w:author="Maxime FRANCHET" w:date="2022-03-21T19:03:00Z">
        <w:r w:rsidR="00AC48D6" w:rsidRPr="00AC48D6" w:rsidDel="00470D28">
          <w:rPr>
            <w:rFonts w:ascii="Verdana" w:hAnsi="Verdana"/>
            <w:sz w:val="20"/>
          </w:rPr>
          <w:delText xml:space="preserve">96 </w:delText>
        </w:r>
      </w:del>
      <w:ins w:id="20" w:author="Maxime FRANCHET" w:date="2022-03-21T19:03:00Z">
        <w:r w:rsidR="00470D28">
          <w:rPr>
            <w:rFonts w:ascii="Verdana" w:hAnsi="Verdana"/>
            <w:sz w:val="20"/>
          </w:rPr>
          <w:t>64</w:t>
        </w:r>
        <w:r w:rsidR="00470D28" w:rsidRPr="00AC48D6">
          <w:rPr>
            <w:rFonts w:ascii="Verdana" w:hAnsi="Verdana"/>
            <w:sz w:val="20"/>
          </w:rPr>
          <w:t xml:space="preserve"> </w:t>
        </w:r>
      </w:ins>
      <w:r w:rsidR="00AC48D6" w:rsidRPr="00AC48D6">
        <w:rPr>
          <w:rFonts w:ascii="Verdana" w:hAnsi="Verdana"/>
          <w:sz w:val="20"/>
        </w:rPr>
        <w:t>0</w:t>
      </w:r>
      <w:r w:rsidRPr="00AC48D6">
        <w:rPr>
          <w:rFonts w:ascii="Verdana" w:hAnsi="Verdana"/>
          <w:sz w:val="20"/>
        </w:rPr>
        <w:t>00 € HT</w:t>
      </w:r>
    </w:p>
    <w:p w14:paraId="46F6320E" w14:textId="77777777" w:rsidR="003B46FB" w:rsidRPr="00263C6E" w:rsidRDefault="003B46FB" w:rsidP="003B46FB">
      <w:pPr>
        <w:ind w:right="-69"/>
        <w:contextualSpacing/>
        <w:jc w:val="both"/>
        <w:rPr>
          <w:rFonts w:ascii="Verdana" w:hAnsi="Verdana"/>
          <w:sz w:val="20"/>
        </w:rPr>
      </w:pPr>
    </w:p>
    <w:p w14:paraId="6DEB0C37" w14:textId="77777777" w:rsidR="003B46FB" w:rsidRPr="00263C6E" w:rsidRDefault="003B46FB" w:rsidP="003B46FB">
      <w:pPr>
        <w:numPr>
          <w:ilvl w:val="0"/>
          <w:numId w:val="26"/>
        </w:numPr>
        <w:ind w:right="-69"/>
        <w:contextualSpacing/>
        <w:jc w:val="both"/>
        <w:rPr>
          <w:rFonts w:ascii="Verdana" w:hAnsi="Verdana"/>
          <w:sz w:val="20"/>
        </w:rPr>
      </w:pPr>
      <w:r w:rsidRPr="00263C6E">
        <w:rPr>
          <w:rFonts w:ascii="Verdana" w:hAnsi="Verdana"/>
          <w:sz w:val="20"/>
        </w:rPr>
        <w:t>Si le permis de construire n’est pas obtenu, la maîtrise d’œuvre ne percevra aucune rémunération et aucune indemnité.</w:t>
      </w:r>
    </w:p>
    <w:p w14:paraId="6D407E9B" w14:textId="77777777" w:rsidR="003B46FB" w:rsidRDefault="003B46FB" w:rsidP="003B46FB">
      <w:pPr>
        <w:ind w:left="720" w:right="-69"/>
        <w:contextualSpacing/>
        <w:jc w:val="both"/>
        <w:rPr>
          <w:rFonts w:ascii="Verdana" w:hAnsi="Verdana"/>
          <w:sz w:val="20"/>
        </w:rPr>
      </w:pPr>
    </w:p>
    <w:p w14:paraId="5E45FE69" w14:textId="77777777" w:rsidR="003B46FB" w:rsidRPr="00AC48D6" w:rsidRDefault="003B46FB" w:rsidP="00AC48D6">
      <w:pPr>
        <w:numPr>
          <w:ilvl w:val="0"/>
          <w:numId w:val="26"/>
        </w:numPr>
        <w:ind w:right="-69"/>
        <w:contextualSpacing/>
        <w:jc w:val="both"/>
        <w:rPr>
          <w:rFonts w:ascii="Verdana" w:hAnsi="Verdana"/>
          <w:sz w:val="20"/>
        </w:rPr>
      </w:pPr>
      <w:r w:rsidRPr="007A0219">
        <w:rPr>
          <w:rFonts w:ascii="Verdana" w:hAnsi="Verdana"/>
          <w:sz w:val="20"/>
        </w:rPr>
        <w:t>Si le permis de construire définitif est obtenu</w:t>
      </w:r>
      <w:r w:rsidRPr="00887E0E">
        <w:rPr>
          <w:rFonts w:ascii="Verdana" w:hAnsi="Verdana"/>
          <w:sz w:val="20"/>
        </w:rPr>
        <w:t xml:space="preserve"> et que, pour une raison qui lui est propre, le </w:t>
      </w:r>
      <w:r w:rsidR="00B405FC">
        <w:rPr>
          <w:rFonts w:ascii="Verdana" w:hAnsi="Verdana"/>
          <w:sz w:val="20"/>
        </w:rPr>
        <w:t>Promoteur</w:t>
      </w:r>
      <w:r w:rsidRPr="00887E0E">
        <w:rPr>
          <w:rFonts w:ascii="Verdana" w:hAnsi="Verdana"/>
          <w:sz w:val="20"/>
        </w:rPr>
        <w:t xml:space="preserve"> décide de ne pas poursuivre l’opération, les honoraires perçus par la Maîtrise d’œuvre à titre de rémunération et d’indemnité pour les </w:t>
      </w:r>
      <w:r w:rsidRPr="00DA21B9">
        <w:rPr>
          <w:rFonts w:ascii="Verdana" w:hAnsi="Verdana"/>
          <w:sz w:val="20"/>
        </w:rPr>
        <w:t xml:space="preserve">missions exécutées à la date de la résiliation </w:t>
      </w:r>
      <w:r w:rsidRPr="00383588">
        <w:rPr>
          <w:rFonts w:ascii="Verdana" w:hAnsi="Verdana"/>
          <w:sz w:val="20"/>
        </w:rPr>
        <w:t xml:space="preserve">seront limitées à la somme </w:t>
      </w:r>
      <w:r w:rsidRPr="00AC48D6">
        <w:rPr>
          <w:rFonts w:ascii="Verdana" w:hAnsi="Verdana"/>
          <w:sz w:val="20"/>
        </w:rPr>
        <w:t>de</w:t>
      </w:r>
      <w:r w:rsidR="00AC48D6">
        <w:rPr>
          <w:rFonts w:ascii="Verdana" w:hAnsi="Verdana"/>
          <w:sz w:val="20"/>
        </w:rPr>
        <w:t> :</w:t>
      </w:r>
      <w:r w:rsidRPr="00AC48D6">
        <w:rPr>
          <w:rFonts w:ascii="Verdana" w:hAnsi="Verdana"/>
          <w:sz w:val="20"/>
        </w:rPr>
        <w:t xml:space="preserve"> </w:t>
      </w:r>
      <w:r w:rsidR="00AC48D6" w:rsidRPr="00AC48D6">
        <w:rPr>
          <w:rFonts w:ascii="Verdana" w:hAnsi="Verdana"/>
          <w:sz w:val="20"/>
        </w:rPr>
        <w:t xml:space="preserve"> </w:t>
      </w:r>
      <w:r w:rsidR="00B405FC" w:rsidRPr="00AC48D6">
        <w:rPr>
          <w:rFonts w:ascii="Verdana" w:hAnsi="Verdana"/>
          <w:sz w:val="20"/>
        </w:rPr>
        <w:t>1</w:t>
      </w:r>
      <w:r w:rsidR="00AC48D6" w:rsidRPr="00AC48D6">
        <w:rPr>
          <w:rFonts w:ascii="Verdana" w:hAnsi="Verdana"/>
          <w:sz w:val="20"/>
        </w:rPr>
        <w:t>24 0</w:t>
      </w:r>
      <w:r w:rsidRPr="00AC48D6">
        <w:rPr>
          <w:rFonts w:ascii="Verdana" w:hAnsi="Verdana"/>
          <w:sz w:val="20"/>
        </w:rPr>
        <w:t>00 € HT.</w:t>
      </w:r>
      <w:r w:rsidRPr="00AC48D6">
        <w:rPr>
          <w:rFonts w:ascii="Verdana" w:hAnsi="Verdana" w:cs="Verdana"/>
          <w:sz w:val="26"/>
          <w:szCs w:val="26"/>
          <w:lang w:bidi="fr-FR"/>
        </w:rPr>
        <w:t xml:space="preserve"> </w:t>
      </w:r>
    </w:p>
    <w:p w14:paraId="3E3DF6F5" w14:textId="77777777" w:rsidR="003B46FB" w:rsidRPr="00DA21B9" w:rsidRDefault="003B46FB" w:rsidP="003B46FB">
      <w:pPr>
        <w:ind w:right="-69"/>
        <w:contextualSpacing/>
        <w:jc w:val="both"/>
        <w:rPr>
          <w:rFonts w:ascii="Verdana" w:hAnsi="Verdana" w:cs="Verdana"/>
          <w:sz w:val="26"/>
          <w:szCs w:val="26"/>
          <w:lang w:bidi="fr-FR"/>
        </w:rPr>
      </w:pPr>
    </w:p>
    <w:p w14:paraId="6A37F5A9" w14:textId="77777777" w:rsidR="003B46FB" w:rsidRPr="00ED3CAD" w:rsidRDefault="003B46FB" w:rsidP="003B46FB">
      <w:pPr>
        <w:numPr>
          <w:ilvl w:val="0"/>
          <w:numId w:val="26"/>
        </w:numPr>
        <w:ind w:right="-69"/>
        <w:contextualSpacing/>
        <w:jc w:val="both"/>
        <w:rPr>
          <w:rFonts w:ascii="Verdana" w:hAnsi="Verdana"/>
          <w:sz w:val="20"/>
        </w:rPr>
      </w:pPr>
      <w:r w:rsidRPr="00DA21B9">
        <w:rPr>
          <w:rFonts w:ascii="Verdana" w:hAnsi="Verdana" w:cs="Verdana"/>
          <w:sz w:val="20"/>
          <w:szCs w:val="26"/>
          <w:lang w:bidi="fr-FR"/>
        </w:rPr>
        <w:t>Si le permis de construire définitif est obtenu et la consultation des entreprises</w:t>
      </w:r>
      <w:r w:rsidRPr="00263C6E">
        <w:rPr>
          <w:rFonts w:ascii="Verdana" w:hAnsi="Verdana" w:cs="Verdana"/>
          <w:sz w:val="20"/>
          <w:szCs w:val="26"/>
          <w:lang w:bidi="fr-FR"/>
        </w:rPr>
        <w:t xml:space="preserve"> lancée et que, pour une raison qui lui est propre, le </w:t>
      </w:r>
      <w:r w:rsidR="00B405FC">
        <w:rPr>
          <w:rFonts w:ascii="Verdana" w:hAnsi="Verdana" w:cs="Verdana"/>
          <w:sz w:val="20"/>
          <w:szCs w:val="26"/>
          <w:lang w:bidi="fr-FR"/>
        </w:rPr>
        <w:t>Promoteur</w:t>
      </w:r>
      <w:r w:rsidRPr="00263C6E">
        <w:rPr>
          <w:rFonts w:ascii="Verdana" w:hAnsi="Verdana" w:cs="Verdana"/>
          <w:sz w:val="20"/>
          <w:szCs w:val="26"/>
          <w:lang w:bidi="fr-FR"/>
        </w:rPr>
        <w:t xml:space="preserve"> décide de ne pas poursuivre l’opératio</w:t>
      </w:r>
      <w:r>
        <w:rPr>
          <w:rFonts w:ascii="Verdana" w:hAnsi="Verdana" w:cs="Verdana"/>
          <w:sz w:val="20"/>
          <w:szCs w:val="26"/>
          <w:lang w:bidi="fr-FR"/>
        </w:rPr>
        <w:t xml:space="preserve">n, les honoraires perçus par l’Architecte </w:t>
      </w:r>
      <w:r w:rsidRPr="00263C6E">
        <w:rPr>
          <w:rFonts w:ascii="Verdana" w:hAnsi="Verdana" w:cs="Verdana"/>
          <w:sz w:val="20"/>
          <w:szCs w:val="26"/>
          <w:lang w:bidi="fr-FR"/>
        </w:rPr>
        <w:t xml:space="preserve">à titre de rémunération et d’indemnité pour les missions exécutées à la date de la </w:t>
      </w:r>
      <w:r w:rsidRPr="00ED3CAD">
        <w:rPr>
          <w:rFonts w:ascii="Verdana" w:hAnsi="Verdana" w:cs="Verdana"/>
          <w:sz w:val="20"/>
          <w:szCs w:val="26"/>
          <w:lang w:bidi="fr-FR"/>
        </w:rPr>
        <w:t xml:space="preserve">résiliation seront limitées aux sommes prévues pour les missions ESQ + AVP/PC + PRO, avec un abattement de </w:t>
      </w:r>
      <w:r w:rsidRPr="00D12A03">
        <w:rPr>
          <w:rFonts w:ascii="Verdana" w:hAnsi="Verdana" w:cs="Verdana"/>
          <w:sz w:val="20"/>
          <w:szCs w:val="26"/>
          <w:lang w:bidi="fr-FR"/>
        </w:rPr>
        <w:t>20%</w:t>
      </w:r>
      <w:r w:rsidRPr="00ED3CAD">
        <w:rPr>
          <w:rFonts w:ascii="Verdana" w:hAnsi="Verdana" w:cs="Verdana"/>
          <w:sz w:val="20"/>
          <w:szCs w:val="26"/>
          <w:lang w:bidi="fr-FR"/>
        </w:rPr>
        <w:t xml:space="preserve"> sur la mission PRO.</w:t>
      </w:r>
      <w:r w:rsidRPr="00ED3CAD">
        <w:rPr>
          <w:rFonts w:ascii="Verdana" w:hAnsi="Verdana"/>
          <w:sz w:val="20"/>
        </w:rPr>
        <w:t xml:space="preserve"> </w:t>
      </w:r>
    </w:p>
    <w:p w14:paraId="7FD83A5E" w14:textId="77777777" w:rsidR="003B46FB" w:rsidRPr="00263C6E" w:rsidRDefault="003B46FB" w:rsidP="003B46FB">
      <w:pPr>
        <w:ind w:right="-69"/>
        <w:contextualSpacing/>
        <w:jc w:val="both"/>
        <w:rPr>
          <w:rFonts w:ascii="Verdana" w:hAnsi="Verdana"/>
          <w:sz w:val="20"/>
        </w:rPr>
      </w:pPr>
    </w:p>
    <w:p w14:paraId="25443085" w14:textId="77777777" w:rsidR="003B46FB" w:rsidRPr="00263C6E" w:rsidRDefault="003B46FB" w:rsidP="003B46FB">
      <w:pPr>
        <w:ind w:right="-69"/>
        <w:contextualSpacing/>
        <w:jc w:val="both"/>
        <w:rPr>
          <w:rFonts w:ascii="Verdana" w:hAnsi="Verdana"/>
          <w:sz w:val="20"/>
        </w:rPr>
      </w:pPr>
      <w:r w:rsidRPr="00263C6E">
        <w:rPr>
          <w:rFonts w:ascii="Verdana" w:hAnsi="Verdana"/>
          <w:b/>
          <w:sz w:val="20"/>
          <w:u w:val="single"/>
        </w:rPr>
        <w:t>Conséquences de la résiliation</w:t>
      </w:r>
      <w:r w:rsidRPr="00263C6E">
        <w:rPr>
          <w:rFonts w:ascii="Verdana" w:hAnsi="Verdana"/>
          <w:sz w:val="20"/>
        </w:rPr>
        <w:t> :</w:t>
      </w:r>
    </w:p>
    <w:p w14:paraId="44062845" w14:textId="77777777" w:rsidR="003B46FB" w:rsidRPr="00263C6E" w:rsidRDefault="003B46FB" w:rsidP="003B46FB">
      <w:pPr>
        <w:ind w:right="-69"/>
        <w:contextualSpacing/>
        <w:jc w:val="both"/>
        <w:rPr>
          <w:rFonts w:ascii="Verdana" w:hAnsi="Verdana"/>
          <w:sz w:val="20"/>
        </w:rPr>
      </w:pPr>
    </w:p>
    <w:p w14:paraId="3B43C39F" w14:textId="77777777" w:rsidR="003B46FB" w:rsidRPr="00263C6E" w:rsidRDefault="003B46FB" w:rsidP="003B46FB">
      <w:pPr>
        <w:ind w:right="-69"/>
        <w:contextualSpacing/>
        <w:jc w:val="both"/>
        <w:rPr>
          <w:rFonts w:ascii="Verdana" w:hAnsi="Verdana"/>
          <w:sz w:val="20"/>
        </w:rPr>
      </w:pPr>
      <w:r w:rsidRPr="00263C6E">
        <w:rPr>
          <w:rFonts w:ascii="Verdana" w:hAnsi="Verdana"/>
          <w:sz w:val="20"/>
        </w:rPr>
        <w:t xml:space="preserve">L’architecte ou ses ayant-droits s’oblige à remettre au </w:t>
      </w:r>
      <w:r w:rsidR="00B405FC">
        <w:rPr>
          <w:rFonts w:ascii="Verdana" w:hAnsi="Verdana"/>
          <w:sz w:val="20"/>
        </w:rPr>
        <w:t>promoteur</w:t>
      </w:r>
      <w:r w:rsidRPr="00263C6E">
        <w:rPr>
          <w:rFonts w:ascii="Verdana" w:hAnsi="Verdana"/>
          <w:sz w:val="20"/>
        </w:rPr>
        <w:t xml:space="preserve"> tous documents en sa possession, nécessaires à la poursuite de la mission interrompue, le paiement des sommes dues par ce dernier étant subordonnée à cette remise. </w:t>
      </w:r>
    </w:p>
    <w:p w14:paraId="31B47B76" w14:textId="77777777" w:rsidR="003B46FB" w:rsidRPr="00263C6E" w:rsidRDefault="003B46FB" w:rsidP="003B46FB">
      <w:pPr>
        <w:ind w:right="-69"/>
        <w:contextualSpacing/>
        <w:jc w:val="both"/>
        <w:rPr>
          <w:rFonts w:ascii="Verdana" w:hAnsi="Verdana"/>
          <w:sz w:val="20"/>
        </w:rPr>
      </w:pPr>
    </w:p>
    <w:p w14:paraId="73F12964" w14:textId="77777777" w:rsidR="003B46FB" w:rsidRPr="00263C6E" w:rsidRDefault="003B46FB" w:rsidP="003B46FB">
      <w:pPr>
        <w:ind w:right="-69"/>
        <w:contextualSpacing/>
        <w:jc w:val="both"/>
        <w:rPr>
          <w:rFonts w:ascii="Verdana" w:hAnsi="Verdana"/>
          <w:sz w:val="20"/>
        </w:rPr>
      </w:pPr>
    </w:p>
    <w:p w14:paraId="05CDE522" w14:textId="77777777" w:rsidR="003B46FB" w:rsidRPr="00263C6E" w:rsidRDefault="003B46FB" w:rsidP="003B46FB">
      <w:pPr>
        <w:ind w:left="709" w:right="-69" w:firstLine="709"/>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8</w:t>
      </w:r>
      <w:r w:rsidRPr="00263C6E">
        <w:rPr>
          <w:rFonts w:ascii="Verdana" w:hAnsi="Verdana"/>
          <w:b/>
          <w:sz w:val="20"/>
        </w:rPr>
        <w:t xml:space="preserve"> - </w:t>
      </w:r>
      <w:r w:rsidRPr="00263C6E">
        <w:rPr>
          <w:rFonts w:ascii="Verdana" w:hAnsi="Verdana"/>
          <w:b/>
          <w:smallCaps/>
          <w:sz w:val="20"/>
        </w:rPr>
        <w:t>SUBSTITUTION</w:t>
      </w:r>
    </w:p>
    <w:p w14:paraId="46DBE9F2" w14:textId="77777777" w:rsidR="003B46FB" w:rsidRPr="00263C6E" w:rsidRDefault="003B46FB" w:rsidP="003B46FB">
      <w:pPr>
        <w:spacing w:before="160"/>
        <w:ind w:left="680" w:right="-69" w:hanging="680"/>
        <w:contextualSpacing/>
        <w:jc w:val="center"/>
        <w:rPr>
          <w:rFonts w:ascii="Verdana" w:hAnsi="Verdana"/>
          <w:sz w:val="20"/>
        </w:rPr>
      </w:pPr>
    </w:p>
    <w:p w14:paraId="7DAAC346" w14:textId="77777777" w:rsidR="003B46FB" w:rsidRDefault="003B46FB" w:rsidP="003B46FB">
      <w:pPr>
        <w:ind w:right="-69"/>
        <w:contextualSpacing/>
        <w:jc w:val="both"/>
        <w:outlineLvl w:val="0"/>
        <w:rPr>
          <w:rFonts w:ascii="Verdana" w:hAnsi="Verdana"/>
          <w:sz w:val="20"/>
        </w:rPr>
      </w:pPr>
      <w:r w:rsidRPr="00263C6E">
        <w:rPr>
          <w:rFonts w:ascii="Verdana" w:hAnsi="Verdana"/>
          <w:sz w:val="20"/>
        </w:rPr>
        <w:t xml:space="preserve">Le </w:t>
      </w:r>
      <w:r w:rsidR="00B405FC">
        <w:rPr>
          <w:rFonts w:ascii="Verdana" w:hAnsi="Verdana"/>
          <w:sz w:val="20"/>
        </w:rPr>
        <w:t>promoteur</w:t>
      </w:r>
      <w:r w:rsidRPr="00263C6E">
        <w:rPr>
          <w:rFonts w:ascii="Verdana" w:hAnsi="Verdana"/>
          <w:sz w:val="20"/>
        </w:rPr>
        <w:t xml:space="preserve"> se réserve le droit de se substituer, pour la réalisation de tout ou partie du programme, toute personne physique ou morale de son choix, laquelle serait alors subrogée ou associée au </w:t>
      </w:r>
      <w:r w:rsidR="00B405FC">
        <w:rPr>
          <w:rFonts w:ascii="Verdana" w:hAnsi="Verdana"/>
          <w:sz w:val="20"/>
        </w:rPr>
        <w:t>promoteur</w:t>
      </w:r>
      <w:r w:rsidRPr="00263C6E">
        <w:rPr>
          <w:rFonts w:ascii="Verdana" w:hAnsi="Verdana"/>
          <w:sz w:val="20"/>
        </w:rPr>
        <w:t xml:space="preserve"> dans ses droits et obligations nés du présent contrat, par voie d’avenant à celui-ci.</w:t>
      </w:r>
    </w:p>
    <w:p w14:paraId="1B1256E2" w14:textId="77777777" w:rsidR="003B46FB" w:rsidRPr="00263C6E" w:rsidRDefault="003B46FB" w:rsidP="003B46FB">
      <w:pPr>
        <w:ind w:right="-69"/>
        <w:contextualSpacing/>
        <w:jc w:val="both"/>
        <w:outlineLvl w:val="0"/>
        <w:rPr>
          <w:rFonts w:ascii="Verdana" w:hAnsi="Verdana"/>
          <w:sz w:val="20"/>
        </w:rPr>
      </w:pPr>
    </w:p>
    <w:p w14:paraId="299BD8B8" w14:textId="77777777" w:rsidR="003B46FB" w:rsidRPr="00263C6E" w:rsidRDefault="003B46FB" w:rsidP="003B46FB">
      <w:pPr>
        <w:ind w:right="-69"/>
        <w:contextualSpacing/>
        <w:jc w:val="both"/>
        <w:outlineLvl w:val="0"/>
        <w:rPr>
          <w:rFonts w:ascii="Verdana" w:hAnsi="Verdana"/>
          <w:smallCaps/>
          <w:sz w:val="20"/>
          <w:u w:val="single"/>
        </w:rPr>
      </w:pPr>
      <w:r w:rsidRPr="00263C6E">
        <w:rPr>
          <w:rFonts w:ascii="Verdana" w:hAnsi="Verdana"/>
          <w:sz w:val="20"/>
        </w:rPr>
        <w:t>Au cas où cette substitution interviendrait au profit d’organismes soumis à une réglementation de droit public, l’architecte accepte par avance que le présent contrat soit modifié pour être mis en conformité avec les normes applicables en la matière.</w:t>
      </w:r>
    </w:p>
    <w:p w14:paraId="5AD5E2A9" w14:textId="77777777" w:rsidR="003B46FB" w:rsidRPr="00263C6E" w:rsidRDefault="003B46FB" w:rsidP="003B46FB">
      <w:pPr>
        <w:spacing w:before="160"/>
        <w:ind w:right="-69"/>
        <w:contextualSpacing/>
        <w:rPr>
          <w:rFonts w:ascii="Verdana" w:hAnsi="Verdana"/>
          <w:sz w:val="20"/>
        </w:rPr>
      </w:pPr>
    </w:p>
    <w:p w14:paraId="5A6542BD" w14:textId="77777777" w:rsidR="003B46FB" w:rsidRDefault="003B46FB" w:rsidP="003B46FB">
      <w:pPr>
        <w:spacing w:before="160"/>
        <w:ind w:right="-69"/>
        <w:contextualSpacing/>
        <w:rPr>
          <w:rFonts w:ascii="Verdana" w:hAnsi="Verdana"/>
          <w:sz w:val="20"/>
        </w:rPr>
      </w:pPr>
    </w:p>
    <w:p w14:paraId="79BE223A" w14:textId="77777777" w:rsidR="00D12A03" w:rsidRPr="00263C6E" w:rsidRDefault="00D12A03" w:rsidP="003B46FB">
      <w:pPr>
        <w:spacing w:before="160"/>
        <w:ind w:right="-69"/>
        <w:contextualSpacing/>
        <w:rPr>
          <w:rFonts w:ascii="Verdana" w:hAnsi="Verdana"/>
          <w:sz w:val="20"/>
        </w:rPr>
      </w:pPr>
    </w:p>
    <w:p w14:paraId="0E33F58C" w14:textId="77777777" w:rsidR="003B46FB" w:rsidRPr="00263C6E" w:rsidRDefault="003B46FB" w:rsidP="003B46FB">
      <w:pPr>
        <w:ind w:left="709" w:right="-69" w:firstLine="709"/>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9</w:t>
      </w:r>
      <w:r w:rsidRPr="00263C6E">
        <w:rPr>
          <w:rFonts w:ascii="Verdana" w:hAnsi="Verdana"/>
          <w:b/>
          <w:sz w:val="20"/>
        </w:rPr>
        <w:t xml:space="preserve"> – </w:t>
      </w:r>
      <w:r w:rsidRPr="00263C6E">
        <w:rPr>
          <w:rFonts w:ascii="Verdana" w:hAnsi="Verdana"/>
          <w:b/>
          <w:smallCaps/>
          <w:sz w:val="20"/>
        </w:rPr>
        <w:t>CONTESTATION ET LITIGE</w:t>
      </w:r>
    </w:p>
    <w:p w14:paraId="7A5FB3AD" w14:textId="77777777" w:rsidR="003B46FB" w:rsidRPr="00263C6E" w:rsidRDefault="003B46FB" w:rsidP="003B46FB">
      <w:pPr>
        <w:spacing w:before="160"/>
        <w:ind w:left="680" w:right="-69" w:hanging="680"/>
        <w:contextualSpacing/>
        <w:jc w:val="center"/>
        <w:rPr>
          <w:rFonts w:ascii="Verdana" w:hAnsi="Verdana"/>
          <w:sz w:val="20"/>
        </w:rPr>
      </w:pPr>
    </w:p>
    <w:p w14:paraId="447D006A" w14:textId="77777777" w:rsidR="003B46FB" w:rsidRPr="00263C6E" w:rsidRDefault="003B46FB" w:rsidP="003B46FB">
      <w:pPr>
        <w:spacing w:before="160"/>
        <w:ind w:right="-68"/>
        <w:contextualSpacing/>
        <w:jc w:val="both"/>
        <w:rPr>
          <w:rFonts w:ascii="Verdana" w:hAnsi="Verdana"/>
          <w:sz w:val="20"/>
        </w:rPr>
      </w:pPr>
      <w:r w:rsidRPr="00263C6E">
        <w:rPr>
          <w:rFonts w:ascii="Verdana" w:hAnsi="Verdana"/>
          <w:sz w:val="20"/>
        </w:rPr>
        <w:t>Pour toute difficulté que pourrait soulever l’application du présent contrat, les parties s’obligent à solliciter l’avis d’un expert choisi d’un commun accord, avant d’engager toute action judiciaire.</w:t>
      </w:r>
    </w:p>
    <w:p w14:paraId="0A85B30F" w14:textId="77777777" w:rsidR="003B46FB" w:rsidRPr="00263C6E" w:rsidRDefault="003B46FB" w:rsidP="003B46FB">
      <w:pPr>
        <w:spacing w:before="160"/>
        <w:ind w:right="-68"/>
        <w:contextualSpacing/>
        <w:jc w:val="both"/>
        <w:rPr>
          <w:rFonts w:ascii="Verdana" w:hAnsi="Verdana"/>
          <w:sz w:val="20"/>
        </w:rPr>
      </w:pPr>
    </w:p>
    <w:p w14:paraId="4633040A" w14:textId="77777777" w:rsidR="003B46FB" w:rsidRPr="00263C6E" w:rsidRDefault="003B46FB" w:rsidP="003B46FB">
      <w:pPr>
        <w:spacing w:before="160"/>
        <w:ind w:right="-68"/>
        <w:contextualSpacing/>
        <w:jc w:val="both"/>
        <w:rPr>
          <w:rFonts w:ascii="Verdana" w:hAnsi="Verdana"/>
          <w:sz w:val="20"/>
        </w:rPr>
      </w:pPr>
      <w:r w:rsidRPr="00263C6E">
        <w:rPr>
          <w:rFonts w:ascii="Verdana" w:hAnsi="Verdana"/>
          <w:sz w:val="20"/>
        </w:rPr>
        <w:t xml:space="preserve">Si aucun accord ne pouvait être obtenu, la juridiction compétente sera le tribunal du siège du </w:t>
      </w:r>
      <w:r w:rsidR="00B405FC">
        <w:rPr>
          <w:rFonts w:ascii="Verdana" w:hAnsi="Verdana"/>
          <w:sz w:val="20"/>
        </w:rPr>
        <w:t>promoteur</w:t>
      </w:r>
      <w:r w:rsidRPr="00263C6E">
        <w:rPr>
          <w:rFonts w:ascii="Verdana" w:hAnsi="Verdana"/>
          <w:sz w:val="20"/>
        </w:rPr>
        <w:t>.</w:t>
      </w:r>
    </w:p>
    <w:p w14:paraId="2E2ED950" w14:textId="77777777" w:rsidR="003B46FB" w:rsidRPr="00263C6E" w:rsidRDefault="003B46FB" w:rsidP="003B46FB">
      <w:pPr>
        <w:spacing w:before="160"/>
        <w:ind w:right="-68"/>
        <w:contextualSpacing/>
        <w:rPr>
          <w:rFonts w:ascii="Verdana" w:hAnsi="Verdana"/>
          <w:sz w:val="20"/>
        </w:rPr>
      </w:pPr>
    </w:p>
    <w:p w14:paraId="56539832" w14:textId="77777777" w:rsidR="003B46FB" w:rsidRPr="00263C6E" w:rsidRDefault="003B46FB" w:rsidP="003B46FB">
      <w:pPr>
        <w:spacing w:before="160"/>
        <w:ind w:right="-69"/>
        <w:contextualSpacing/>
        <w:rPr>
          <w:rFonts w:ascii="Verdana" w:hAnsi="Verdana"/>
          <w:sz w:val="20"/>
        </w:rPr>
      </w:pPr>
    </w:p>
    <w:p w14:paraId="6002909A" w14:textId="77777777" w:rsidR="003B46FB" w:rsidRPr="00263C6E" w:rsidRDefault="003B46FB" w:rsidP="003B46FB">
      <w:pPr>
        <w:ind w:left="709" w:right="-69" w:firstLine="709"/>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10</w:t>
      </w:r>
      <w:r w:rsidRPr="00263C6E">
        <w:rPr>
          <w:rFonts w:ascii="Verdana" w:hAnsi="Verdana"/>
          <w:b/>
          <w:sz w:val="20"/>
        </w:rPr>
        <w:t xml:space="preserve"> – </w:t>
      </w:r>
      <w:r w:rsidRPr="00263C6E">
        <w:rPr>
          <w:rFonts w:ascii="Verdana" w:hAnsi="Verdana"/>
          <w:b/>
          <w:smallCaps/>
          <w:sz w:val="20"/>
        </w:rPr>
        <w:t>ELECTION DE DOMICILE</w:t>
      </w:r>
    </w:p>
    <w:p w14:paraId="5D724700" w14:textId="77777777" w:rsidR="003B46FB" w:rsidRPr="00263C6E" w:rsidRDefault="003B46FB" w:rsidP="003B46FB">
      <w:pPr>
        <w:spacing w:before="160"/>
        <w:ind w:left="680" w:right="-69" w:hanging="680"/>
        <w:contextualSpacing/>
        <w:jc w:val="center"/>
        <w:rPr>
          <w:rFonts w:ascii="Verdana" w:hAnsi="Verdana"/>
          <w:sz w:val="20"/>
        </w:rPr>
      </w:pPr>
    </w:p>
    <w:p w14:paraId="041AA9CA" w14:textId="77777777" w:rsidR="003B46FB" w:rsidRPr="00263C6E" w:rsidRDefault="003B46FB" w:rsidP="003B46FB">
      <w:pPr>
        <w:spacing w:before="160"/>
        <w:ind w:right="-68"/>
        <w:contextualSpacing/>
        <w:rPr>
          <w:rFonts w:ascii="Verdana" w:hAnsi="Verdana"/>
          <w:sz w:val="20"/>
        </w:rPr>
      </w:pPr>
      <w:r w:rsidRPr="00263C6E">
        <w:rPr>
          <w:rFonts w:ascii="Verdana" w:hAnsi="Verdana"/>
          <w:sz w:val="20"/>
        </w:rPr>
        <w:t>Pour l’établissement du présent contrat, les parties font élection de domicile en leurs sièges respectifs.</w:t>
      </w:r>
    </w:p>
    <w:p w14:paraId="0DF0553F" w14:textId="77777777" w:rsidR="003B46FB" w:rsidRPr="00263C6E" w:rsidRDefault="003B46FB" w:rsidP="003B46FB">
      <w:pPr>
        <w:spacing w:before="160"/>
        <w:ind w:right="-68"/>
        <w:contextualSpacing/>
        <w:rPr>
          <w:rFonts w:ascii="Verdana" w:hAnsi="Verdana"/>
          <w:sz w:val="20"/>
        </w:rPr>
      </w:pPr>
    </w:p>
    <w:p w14:paraId="58030177" w14:textId="77777777" w:rsidR="003B46FB" w:rsidRPr="00263C6E" w:rsidRDefault="003B46FB" w:rsidP="003B46FB">
      <w:pPr>
        <w:spacing w:before="160"/>
        <w:ind w:right="-69"/>
        <w:contextualSpacing/>
        <w:rPr>
          <w:rFonts w:ascii="Verdana" w:hAnsi="Verdana"/>
          <w:sz w:val="20"/>
        </w:rPr>
      </w:pPr>
    </w:p>
    <w:p w14:paraId="065C1930" w14:textId="77777777" w:rsidR="003B46FB" w:rsidRPr="00263C6E" w:rsidRDefault="003B46FB" w:rsidP="003B46FB">
      <w:pPr>
        <w:ind w:left="709" w:right="-69" w:firstLine="709"/>
        <w:contextualSpacing/>
        <w:outlineLvl w:val="0"/>
        <w:rPr>
          <w:rFonts w:ascii="Verdana" w:hAnsi="Verdana"/>
          <w:b/>
          <w:smallCaps/>
          <w:sz w:val="20"/>
        </w:rPr>
      </w:pPr>
      <w:r w:rsidRPr="00263C6E">
        <w:rPr>
          <w:rFonts w:ascii="Verdana" w:hAnsi="Verdana"/>
          <w:b/>
          <w:smallCaps/>
          <w:sz w:val="20"/>
          <w:u w:val="single"/>
        </w:rPr>
        <w:t xml:space="preserve">Chapitre </w:t>
      </w:r>
      <w:r w:rsidRPr="00263C6E">
        <w:rPr>
          <w:rFonts w:ascii="Verdana" w:hAnsi="Verdana"/>
          <w:b/>
          <w:sz w:val="20"/>
          <w:u w:val="single"/>
        </w:rPr>
        <w:t>11</w:t>
      </w:r>
      <w:r w:rsidRPr="00263C6E">
        <w:rPr>
          <w:rFonts w:ascii="Verdana" w:hAnsi="Verdana"/>
          <w:b/>
          <w:sz w:val="20"/>
        </w:rPr>
        <w:t xml:space="preserve"> – </w:t>
      </w:r>
      <w:r>
        <w:rPr>
          <w:rFonts w:ascii="Verdana" w:hAnsi="Verdana"/>
          <w:b/>
          <w:smallCaps/>
          <w:sz w:val="20"/>
        </w:rPr>
        <w:t>TAXE SUR LA VALEUR AJOUTEE</w:t>
      </w:r>
    </w:p>
    <w:p w14:paraId="163EE995" w14:textId="77777777" w:rsidR="003B46FB" w:rsidRPr="00263C6E" w:rsidRDefault="003B46FB" w:rsidP="003B46FB">
      <w:pPr>
        <w:spacing w:before="160"/>
        <w:ind w:left="680" w:right="-69" w:hanging="680"/>
        <w:contextualSpacing/>
        <w:jc w:val="center"/>
        <w:rPr>
          <w:rFonts w:ascii="Verdana" w:hAnsi="Verdana"/>
          <w:sz w:val="20"/>
        </w:rPr>
      </w:pPr>
    </w:p>
    <w:p w14:paraId="0693B3E0" w14:textId="77777777" w:rsidR="003B46FB" w:rsidRPr="00263C6E" w:rsidRDefault="003B46FB" w:rsidP="003B46FB">
      <w:pPr>
        <w:spacing w:before="160"/>
        <w:ind w:right="-68"/>
        <w:contextualSpacing/>
        <w:rPr>
          <w:rFonts w:ascii="Verdana" w:hAnsi="Verdana"/>
          <w:sz w:val="20"/>
        </w:rPr>
      </w:pPr>
      <w:r w:rsidRPr="00263C6E">
        <w:rPr>
          <w:rFonts w:ascii="Verdana" w:hAnsi="Verdana"/>
          <w:sz w:val="20"/>
        </w:rPr>
        <w:t>La TVA est applicable aux montants des honoraires déterminés par l’application de ce contrat.</w:t>
      </w:r>
    </w:p>
    <w:p w14:paraId="6B685B6F" w14:textId="77777777" w:rsidR="003B46FB" w:rsidRPr="00263C6E" w:rsidRDefault="003B46FB" w:rsidP="003B46FB">
      <w:pPr>
        <w:pBdr>
          <w:bottom w:val="dotted" w:sz="24" w:space="1" w:color="auto"/>
        </w:pBdr>
        <w:spacing w:before="160"/>
        <w:ind w:right="-68"/>
        <w:contextualSpacing/>
        <w:rPr>
          <w:rFonts w:ascii="Verdana" w:hAnsi="Verdana"/>
          <w:sz w:val="20"/>
        </w:rPr>
      </w:pPr>
    </w:p>
    <w:p w14:paraId="1D88A0F8" w14:textId="77777777" w:rsidR="003B46FB" w:rsidRPr="00263C6E" w:rsidRDefault="003B46FB" w:rsidP="003B46FB">
      <w:pPr>
        <w:spacing w:before="160"/>
        <w:ind w:right="-69"/>
        <w:contextualSpacing/>
        <w:jc w:val="both"/>
        <w:rPr>
          <w:rFonts w:ascii="Verdana" w:hAnsi="Verdana"/>
          <w:b/>
          <w:sz w:val="20"/>
        </w:rPr>
      </w:pPr>
    </w:p>
    <w:p w14:paraId="1D941673" w14:textId="77777777" w:rsidR="003B46FB" w:rsidRPr="00263C6E" w:rsidRDefault="003B46FB" w:rsidP="003B46FB">
      <w:pPr>
        <w:spacing w:before="160"/>
        <w:ind w:left="680" w:right="-69" w:hanging="680"/>
        <w:contextualSpacing/>
        <w:jc w:val="both"/>
        <w:rPr>
          <w:rFonts w:ascii="Verdana" w:hAnsi="Verdana"/>
          <w:b/>
          <w:sz w:val="20"/>
        </w:rPr>
      </w:pPr>
      <w:r w:rsidRPr="00263C6E">
        <w:rPr>
          <w:rFonts w:ascii="Verdana" w:hAnsi="Verdana"/>
          <w:b/>
          <w:sz w:val="20"/>
        </w:rPr>
        <w:t>Fait à Lyon, le</w:t>
      </w:r>
      <w:r w:rsidR="00AA4468">
        <w:rPr>
          <w:rFonts w:ascii="Verdana" w:hAnsi="Verdana"/>
          <w:b/>
          <w:sz w:val="20"/>
        </w:rPr>
        <w:t xml:space="preserve"> </w:t>
      </w:r>
      <w:r w:rsidR="00D12A03">
        <w:rPr>
          <w:rFonts w:ascii="Verdana" w:hAnsi="Verdana"/>
          <w:b/>
          <w:sz w:val="20"/>
        </w:rPr>
        <w:t>22</w:t>
      </w:r>
      <w:r w:rsidR="006D0BC5">
        <w:rPr>
          <w:rFonts w:ascii="Verdana" w:hAnsi="Verdana"/>
          <w:b/>
          <w:sz w:val="20"/>
        </w:rPr>
        <w:t xml:space="preserve"> février</w:t>
      </w:r>
      <w:r w:rsidR="00AA4468">
        <w:rPr>
          <w:rFonts w:ascii="Verdana" w:hAnsi="Verdana"/>
          <w:b/>
          <w:sz w:val="20"/>
        </w:rPr>
        <w:t xml:space="preserve"> </w:t>
      </w:r>
      <w:r>
        <w:rPr>
          <w:rFonts w:ascii="Verdana" w:hAnsi="Verdana"/>
          <w:b/>
          <w:sz w:val="20"/>
        </w:rPr>
        <w:t>20</w:t>
      </w:r>
      <w:r w:rsidR="00750F10">
        <w:rPr>
          <w:rFonts w:ascii="Verdana" w:hAnsi="Verdana"/>
          <w:b/>
          <w:sz w:val="20"/>
        </w:rPr>
        <w:t>2</w:t>
      </w:r>
      <w:r w:rsidR="006D0BC5">
        <w:rPr>
          <w:rFonts w:ascii="Verdana" w:hAnsi="Verdana"/>
          <w:b/>
          <w:sz w:val="20"/>
        </w:rPr>
        <w:t>2</w:t>
      </w:r>
      <w:r w:rsidRPr="00263C6E">
        <w:rPr>
          <w:rFonts w:ascii="Verdana" w:hAnsi="Verdana"/>
          <w:b/>
          <w:sz w:val="20"/>
        </w:rPr>
        <w:t xml:space="preserve">, en </w:t>
      </w:r>
      <w:r w:rsidRPr="00FA6783">
        <w:rPr>
          <w:rFonts w:ascii="Verdana" w:hAnsi="Verdana"/>
          <w:b/>
          <w:sz w:val="20"/>
        </w:rPr>
        <w:t>2</w:t>
      </w:r>
      <w:r w:rsidRPr="00263C6E">
        <w:rPr>
          <w:rFonts w:ascii="Verdana" w:hAnsi="Verdana"/>
          <w:b/>
          <w:sz w:val="20"/>
        </w:rPr>
        <w:t xml:space="preserve"> exemplaires.</w:t>
      </w:r>
    </w:p>
    <w:p w14:paraId="552DF0C6" w14:textId="77777777" w:rsidR="003B46FB" w:rsidRPr="00263C6E" w:rsidRDefault="003B46FB" w:rsidP="003B46FB">
      <w:pPr>
        <w:spacing w:before="160"/>
        <w:ind w:right="-69"/>
        <w:contextualSpacing/>
        <w:jc w:val="both"/>
        <w:rPr>
          <w:rFonts w:ascii="Verdana" w:hAnsi="Verdana"/>
          <w:b/>
          <w:sz w:val="20"/>
        </w:rPr>
      </w:pPr>
    </w:p>
    <w:p w14:paraId="5E7AC235" w14:textId="77777777" w:rsidR="003B46FB" w:rsidRPr="00DA21B9" w:rsidRDefault="003B46FB" w:rsidP="003B46FB">
      <w:pPr>
        <w:spacing w:before="160"/>
        <w:ind w:left="680" w:right="-69" w:hanging="680"/>
        <w:contextualSpacing/>
        <w:jc w:val="both"/>
        <w:rPr>
          <w:rFonts w:ascii="Verdana" w:hAnsi="Verdana"/>
          <w:b/>
          <w:sz w:val="20"/>
        </w:rPr>
      </w:pPr>
    </w:p>
    <w:p w14:paraId="267942C6" w14:textId="77777777" w:rsidR="003B46FB" w:rsidRPr="00DA21B9" w:rsidRDefault="003B46FB" w:rsidP="003B46FB">
      <w:pPr>
        <w:spacing w:before="160"/>
        <w:ind w:right="-69"/>
        <w:contextualSpacing/>
        <w:jc w:val="both"/>
        <w:rPr>
          <w:rFonts w:ascii="Verdana" w:hAnsi="Verdana"/>
          <w:b/>
          <w:smallCaps/>
          <w:sz w:val="20"/>
        </w:rPr>
      </w:pPr>
      <w:r w:rsidRPr="00DA21B9">
        <w:rPr>
          <w:rFonts w:ascii="Verdana" w:hAnsi="Verdana"/>
          <w:b/>
          <w:smallCaps/>
          <w:sz w:val="20"/>
        </w:rPr>
        <w:t>Le Maître de l’ouvrage,</w:t>
      </w:r>
      <w:r w:rsidRPr="00DA21B9">
        <w:rPr>
          <w:rFonts w:ascii="Verdana" w:hAnsi="Verdana"/>
          <w:b/>
          <w:smallCaps/>
          <w:sz w:val="20"/>
        </w:rPr>
        <w:tab/>
      </w:r>
      <w:r w:rsidRPr="00DA21B9">
        <w:rPr>
          <w:rFonts w:ascii="Verdana" w:hAnsi="Verdana"/>
          <w:b/>
          <w:smallCaps/>
          <w:sz w:val="20"/>
        </w:rPr>
        <w:tab/>
      </w:r>
      <w:r w:rsidRPr="00DA21B9">
        <w:rPr>
          <w:rFonts w:ascii="Verdana" w:hAnsi="Verdana"/>
          <w:b/>
          <w:smallCaps/>
          <w:sz w:val="20"/>
        </w:rPr>
        <w:tab/>
      </w:r>
      <w:r w:rsidRPr="00DA21B9">
        <w:rPr>
          <w:rFonts w:ascii="Verdana" w:hAnsi="Verdana"/>
          <w:b/>
          <w:smallCaps/>
          <w:sz w:val="20"/>
        </w:rPr>
        <w:tab/>
      </w:r>
      <w:r w:rsidRPr="00DA21B9">
        <w:rPr>
          <w:rFonts w:ascii="Verdana" w:hAnsi="Verdana"/>
          <w:b/>
          <w:smallCaps/>
          <w:sz w:val="20"/>
        </w:rPr>
        <w:tab/>
      </w:r>
      <w:r>
        <w:rPr>
          <w:rFonts w:ascii="Verdana" w:hAnsi="Verdana"/>
          <w:b/>
          <w:smallCaps/>
          <w:sz w:val="20"/>
        </w:rPr>
        <w:tab/>
      </w:r>
      <w:r w:rsidRPr="00DA21B9">
        <w:rPr>
          <w:rFonts w:ascii="Verdana" w:hAnsi="Verdana"/>
          <w:b/>
          <w:smallCaps/>
          <w:sz w:val="20"/>
        </w:rPr>
        <w:t>L’Architecte,</w:t>
      </w:r>
    </w:p>
    <w:p w14:paraId="15035F67" w14:textId="77777777" w:rsidR="003B46FB" w:rsidRPr="00DA21B9" w:rsidRDefault="005F3CD0" w:rsidP="003B46FB">
      <w:pPr>
        <w:tabs>
          <w:tab w:val="left" w:pos="709"/>
          <w:tab w:val="left" w:pos="6237"/>
        </w:tabs>
        <w:contextualSpacing/>
        <w:rPr>
          <w:rFonts w:ascii="Verdana" w:hAnsi="Verdana"/>
          <w:sz w:val="20"/>
          <w:lang w:val="en-US"/>
        </w:rPr>
      </w:pPr>
      <w:r>
        <w:rPr>
          <w:rFonts w:ascii="Verdana" w:hAnsi="Verdana" w:cs="Arial"/>
          <w:iCs/>
          <w:sz w:val="20"/>
          <w:lang w:val="en-US"/>
        </w:rPr>
        <w:t xml:space="preserve">GR </w:t>
      </w:r>
      <w:proofErr w:type="spellStart"/>
      <w:r w:rsidR="00DF6F74">
        <w:rPr>
          <w:rFonts w:ascii="Verdana" w:hAnsi="Verdana" w:cs="Arial"/>
          <w:iCs/>
          <w:sz w:val="20"/>
          <w:lang w:val="en-US"/>
        </w:rPr>
        <w:t>I</w:t>
      </w:r>
      <w:r>
        <w:rPr>
          <w:rFonts w:ascii="Verdana" w:hAnsi="Verdana" w:cs="Arial"/>
          <w:iCs/>
          <w:sz w:val="20"/>
          <w:lang w:val="en-US"/>
        </w:rPr>
        <w:t>mmobilier</w:t>
      </w:r>
      <w:proofErr w:type="spellEnd"/>
      <w:r w:rsidR="003B46FB" w:rsidRPr="00DA21B9">
        <w:rPr>
          <w:rFonts w:ascii="Verdana" w:hAnsi="Verdana" w:cs="Arial"/>
          <w:iCs/>
          <w:sz w:val="20"/>
          <w:lang w:val="en-US"/>
        </w:rPr>
        <w:tab/>
      </w:r>
      <w:r w:rsidR="003B46FB" w:rsidRPr="00DA21B9">
        <w:rPr>
          <w:rFonts w:ascii="Verdana" w:hAnsi="Verdana" w:cs="Arial"/>
          <w:iCs/>
          <w:sz w:val="20"/>
          <w:lang w:val="en-US"/>
        </w:rPr>
        <w:tab/>
      </w:r>
      <w:r w:rsidR="003B46FB" w:rsidRPr="00DA21B9">
        <w:rPr>
          <w:rFonts w:ascii="Verdana" w:hAnsi="Verdana"/>
          <w:sz w:val="20"/>
          <w:lang w:val="en-US"/>
        </w:rPr>
        <w:t>SOHO ATLAS</w:t>
      </w:r>
      <w:r w:rsidR="00750F10">
        <w:rPr>
          <w:rFonts w:ascii="Verdana" w:hAnsi="Verdana"/>
          <w:sz w:val="20"/>
          <w:lang w:val="en-US"/>
        </w:rPr>
        <w:t xml:space="preserve"> IN FINE</w:t>
      </w:r>
    </w:p>
    <w:p w14:paraId="3D6FB21C" w14:textId="77777777" w:rsidR="00AF1DD8" w:rsidRPr="005F3CD0" w:rsidRDefault="005F3CD0" w:rsidP="005F3CD0">
      <w:pPr>
        <w:tabs>
          <w:tab w:val="left" w:pos="709"/>
          <w:tab w:val="left" w:pos="6237"/>
        </w:tabs>
        <w:contextualSpacing/>
        <w:rPr>
          <w:rFonts w:ascii="Verdana" w:hAnsi="Verdana"/>
          <w:sz w:val="20"/>
          <w:lang w:val="en-US"/>
        </w:rPr>
      </w:pPr>
      <w:r>
        <w:rPr>
          <w:rFonts w:ascii="Verdana" w:hAnsi="Verdana"/>
          <w:sz w:val="20"/>
          <w:lang w:val="en-US"/>
        </w:rPr>
        <w:t>Gérald RIOS</w:t>
      </w:r>
      <w:r w:rsidR="003B46FB" w:rsidRPr="00DA21B9">
        <w:rPr>
          <w:rFonts w:ascii="Verdana" w:hAnsi="Verdana"/>
          <w:sz w:val="20"/>
          <w:lang w:val="en-US"/>
        </w:rPr>
        <w:tab/>
      </w:r>
      <w:r w:rsidR="003B46FB" w:rsidRPr="00DA21B9">
        <w:rPr>
          <w:rFonts w:ascii="Verdana" w:hAnsi="Verdana"/>
          <w:sz w:val="20"/>
          <w:lang w:val="en-US"/>
        </w:rPr>
        <w:tab/>
        <w:t>Patrick MITON</w:t>
      </w:r>
    </w:p>
    <w:sectPr w:rsidR="00AF1DD8" w:rsidRPr="005F3CD0" w:rsidSect="00EE1972">
      <w:pgSz w:w="11906" w:h="16838"/>
      <w:pgMar w:top="1276" w:right="849"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65F5" w14:textId="77777777" w:rsidR="00C06B5B" w:rsidRDefault="00C06B5B">
      <w:r>
        <w:separator/>
      </w:r>
    </w:p>
  </w:endnote>
  <w:endnote w:type="continuationSeparator" w:id="0">
    <w:p w14:paraId="40404B97" w14:textId="77777777" w:rsidR="00C06B5B" w:rsidRDefault="00C0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utura">
    <w:charset w:val="00"/>
    <w:family w:val="swiss"/>
    <w:pitch w:val="variable"/>
    <w:sig w:usb0="A00002AF" w:usb1="5000214A" w:usb2="00000000" w:usb3="00000000" w:csb0="000000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ACDA" w14:textId="77777777" w:rsidR="00F569A6" w:rsidRPr="008E1A69" w:rsidRDefault="00F569A6" w:rsidP="00EE1972">
    <w:pPr>
      <w:pStyle w:val="Pieddepage"/>
      <w:jc w:val="center"/>
      <w:rPr>
        <w:rStyle w:val="Numrodepage"/>
        <w:rFonts w:ascii="Arial" w:hAnsi="Arial"/>
        <w:sz w:val="16"/>
      </w:rPr>
    </w:pPr>
    <w:r w:rsidRPr="008E1A69">
      <w:rPr>
        <w:rStyle w:val="Numrodepage"/>
        <w:sz w:val="16"/>
      </w:rPr>
      <w:fldChar w:fldCharType="begin"/>
    </w:r>
    <w:r w:rsidRPr="008E1A69">
      <w:rPr>
        <w:rStyle w:val="Numrodepage"/>
        <w:rFonts w:ascii="Arial" w:hAnsi="Arial"/>
        <w:sz w:val="16"/>
      </w:rPr>
      <w:instrText xml:space="preserve"> </w:instrText>
    </w:r>
    <w:r w:rsidR="00203647">
      <w:rPr>
        <w:rStyle w:val="Numrodepage"/>
        <w:rFonts w:ascii="Arial" w:hAnsi="Arial"/>
        <w:sz w:val="16"/>
      </w:rPr>
      <w:instrText>PAGE</w:instrText>
    </w:r>
    <w:r w:rsidRPr="008E1A69">
      <w:rPr>
        <w:rStyle w:val="Numrodepage"/>
        <w:rFonts w:ascii="Arial" w:hAnsi="Arial"/>
        <w:sz w:val="16"/>
      </w:rPr>
      <w:instrText xml:space="preserve"> </w:instrText>
    </w:r>
    <w:r w:rsidRPr="008E1A69">
      <w:rPr>
        <w:rStyle w:val="Numrodepage"/>
        <w:sz w:val="16"/>
      </w:rPr>
      <w:fldChar w:fldCharType="separate"/>
    </w:r>
    <w:r w:rsidR="006958AD">
      <w:rPr>
        <w:rStyle w:val="Numrodepage"/>
        <w:rFonts w:ascii="Arial" w:hAnsi="Arial"/>
        <w:noProof/>
        <w:sz w:val="16"/>
      </w:rPr>
      <w:t>1</w:t>
    </w:r>
    <w:r w:rsidRPr="008E1A69">
      <w:rPr>
        <w:rStyle w:val="Numrodepage"/>
        <w:sz w:val="16"/>
      </w:rPr>
      <w:fldChar w:fldCharType="end"/>
    </w:r>
    <w:r w:rsidRPr="008E1A69">
      <w:rPr>
        <w:rStyle w:val="Numrodepage"/>
        <w:rFonts w:ascii="Arial" w:hAnsi="Arial"/>
        <w:sz w:val="16"/>
      </w:rPr>
      <w:t>/</w:t>
    </w:r>
    <w:r w:rsidRPr="008E1A69">
      <w:rPr>
        <w:rStyle w:val="Numrodepage"/>
        <w:sz w:val="16"/>
      </w:rPr>
      <w:fldChar w:fldCharType="begin"/>
    </w:r>
    <w:r w:rsidRPr="008E1A69">
      <w:rPr>
        <w:rStyle w:val="Numrodepage"/>
        <w:rFonts w:ascii="Arial" w:hAnsi="Arial"/>
        <w:sz w:val="16"/>
      </w:rPr>
      <w:instrText xml:space="preserve"> </w:instrText>
    </w:r>
    <w:r w:rsidR="00203647">
      <w:rPr>
        <w:rStyle w:val="Numrodepage"/>
        <w:rFonts w:ascii="Arial" w:hAnsi="Arial"/>
        <w:sz w:val="16"/>
      </w:rPr>
      <w:instrText>NUMPAGES</w:instrText>
    </w:r>
    <w:r w:rsidRPr="008E1A69">
      <w:rPr>
        <w:rStyle w:val="Numrodepage"/>
        <w:rFonts w:ascii="Arial" w:hAnsi="Arial"/>
        <w:sz w:val="16"/>
      </w:rPr>
      <w:instrText xml:space="preserve"> </w:instrText>
    </w:r>
    <w:r w:rsidRPr="008E1A69">
      <w:rPr>
        <w:rStyle w:val="Numrodepage"/>
        <w:sz w:val="16"/>
      </w:rPr>
      <w:fldChar w:fldCharType="separate"/>
    </w:r>
    <w:r w:rsidR="006958AD">
      <w:rPr>
        <w:rStyle w:val="Numrodepage"/>
        <w:rFonts w:ascii="Arial" w:hAnsi="Arial"/>
        <w:noProof/>
        <w:sz w:val="16"/>
      </w:rPr>
      <w:t>2</w:t>
    </w:r>
    <w:r w:rsidRPr="008E1A69">
      <w:rPr>
        <w:rStyle w:val="Numrodepage"/>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E9B4A" w14:textId="77777777" w:rsidR="00C06B5B" w:rsidRDefault="00C06B5B">
      <w:r>
        <w:separator/>
      </w:r>
    </w:p>
  </w:footnote>
  <w:footnote w:type="continuationSeparator" w:id="0">
    <w:p w14:paraId="01249879" w14:textId="77777777" w:rsidR="00C06B5B" w:rsidRDefault="00C06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0741" w14:textId="77777777" w:rsidR="00F569A6" w:rsidRPr="008E1A69" w:rsidRDefault="00F569A6" w:rsidP="00EE1972">
    <w:pPr>
      <w:pStyle w:val="En-tte"/>
      <w:numPr>
        <w:ilvl w:val="0"/>
        <w:numId w:val="0"/>
      </w:numPr>
      <w:ind w:left="357"/>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6663A04"/>
    <w:lvl w:ilvl="0">
      <w:start w:val="1"/>
      <w:numFmt w:val="decimal"/>
      <w:pStyle w:val="Listenumros"/>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C83535"/>
    <w:multiLevelType w:val="hybridMultilevel"/>
    <w:tmpl w:val="F3DE40D8"/>
    <w:lvl w:ilvl="0" w:tplc="66F8D14C">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1D214FE"/>
    <w:multiLevelType w:val="hybridMultilevel"/>
    <w:tmpl w:val="12048EBC"/>
    <w:lvl w:ilvl="0" w:tplc="040C0005">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5541657"/>
    <w:multiLevelType w:val="hybridMultilevel"/>
    <w:tmpl w:val="9D2649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0B0D1EA6"/>
    <w:multiLevelType w:val="hybridMultilevel"/>
    <w:tmpl w:val="E6D88D9E"/>
    <w:lvl w:ilvl="0" w:tplc="5DD07BAC">
      <w:numFmt w:val="bullet"/>
      <w:lvlText w:val="-"/>
      <w:lvlJc w:val="left"/>
      <w:pPr>
        <w:ind w:left="5694" w:hanging="279"/>
      </w:pPr>
      <w:rPr>
        <w:rFonts w:ascii="Arial" w:eastAsia="Arial" w:hAnsi="Arial" w:cs="Arial" w:hint="default"/>
        <w:color w:val="676B72"/>
        <w:w w:val="94"/>
        <w:sz w:val="22"/>
        <w:szCs w:val="22"/>
      </w:rPr>
    </w:lvl>
    <w:lvl w:ilvl="1" w:tplc="1C543A4C">
      <w:numFmt w:val="bullet"/>
      <w:lvlText w:val="•"/>
      <w:lvlJc w:val="left"/>
      <w:pPr>
        <w:ind w:left="6636" w:hanging="279"/>
      </w:pPr>
      <w:rPr>
        <w:rFonts w:hint="default"/>
      </w:rPr>
    </w:lvl>
    <w:lvl w:ilvl="2" w:tplc="FC04E0EE">
      <w:numFmt w:val="bullet"/>
      <w:lvlText w:val="•"/>
      <w:lvlJc w:val="left"/>
      <w:pPr>
        <w:ind w:left="7586" w:hanging="279"/>
      </w:pPr>
      <w:rPr>
        <w:rFonts w:hint="default"/>
      </w:rPr>
    </w:lvl>
    <w:lvl w:ilvl="3" w:tplc="BBD08C06">
      <w:numFmt w:val="bullet"/>
      <w:lvlText w:val="•"/>
      <w:lvlJc w:val="left"/>
      <w:pPr>
        <w:ind w:left="8536" w:hanging="279"/>
      </w:pPr>
      <w:rPr>
        <w:rFonts w:hint="default"/>
      </w:rPr>
    </w:lvl>
    <w:lvl w:ilvl="4" w:tplc="4322BDBC">
      <w:numFmt w:val="bullet"/>
      <w:lvlText w:val="•"/>
      <w:lvlJc w:val="left"/>
      <w:pPr>
        <w:ind w:left="9486" w:hanging="279"/>
      </w:pPr>
      <w:rPr>
        <w:rFonts w:hint="default"/>
      </w:rPr>
    </w:lvl>
    <w:lvl w:ilvl="5" w:tplc="7922903A">
      <w:numFmt w:val="bullet"/>
      <w:lvlText w:val="•"/>
      <w:lvlJc w:val="left"/>
      <w:pPr>
        <w:ind w:left="10436" w:hanging="279"/>
      </w:pPr>
      <w:rPr>
        <w:rFonts w:hint="default"/>
      </w:rPr>
    </w:lvl>
    <w:lvl w:ilvl="6" w:tplc="A4EA1792">
      <w:numFmt w:val="bullet"/>
      <w:lvlText w:val="•"/>
      <w:lvlJc w:val="left"/>
      <w:pPr>
        <w:ind w:left="11386" w:hanging="279"/>
      </w:pPr>
      <w:rPr>
        <w:rFonts w:hint="default"/>
      </w:rPr>
    </w:lvl>
    <w:lvl w:ilvl="7" w:tplc="B128F234">
      <w:numFmt w:val="bullet"/>
      <w:lvlText w:val="•"/>
      <w:lvlJc w:val="left"/>
      <w:pPr>
        <w:ind w:left="12336" w:hanging="279"/>
      </w:pPr>
      <w:rPr>
        <w:rFonts w:hint="default"/>
      </w:rPr>
    </w:lvl>
    <w:lvl w:ilvl="8" w:tplc="63FE659A">
      <w:numFmt w:val="bullet"/>
      <w:lvlText w:val="•"/>
      <w:lvlJc w:val="left"/>
      <w:pPr>
        <w:ind w:left="13286" w:hanging="279"/>
      </w:pPr>
      <w:rPr>
        <w:rFonts w:hint="default"/>
      </w:rPr>
    </w:lvl>
  </w:abstractNum>
  <w:abstractNum w:abstractNumId="6" w15:restartNumberingAfterBreak="0">
    <w:nsid w:val="0B154ED8"/>
    <w:multiLevelType w:val="multilevel"/>
    <w:tmpl w:val="A7342A4E"/>
    <w:lvl w:ilvl="0">
      <w:start w:val="4"/>
      <w:numFmt w:val="decimal"/>
      <w:lvlText w:val="%1"/>
      <w:lvlJc w:val="left"/>
      <w:pPr>
        <w:tabs>
          <w:tab w:val="num" w:pos="700"/>
        </w:tabs>
        <w:ind w:left="700" w:hanging="700"/>
      </w:pPr>
      <w:rPr>
        <w:rFonts w:hint="default"/>
      </w:rPr>
    </w:lvl>
    <w:lvl w:ilvl="1">
      <w:start w:val="5"/>
      <w:numFmt w:val="decimal"/>
      <w:lvlText w:val="%1.%2"/>
      <w:lvlJc w:val="left"/>
      <w:pPr>
        <w:tabs>
          <w:tab w:val="num" w:pos="700"/>
        </w:tabs>
        <w:ind w:left="700" w:hanging="7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FD80EE1"/>
    <w:multiLevelType w:val="hybridMultilevel"/>
    <w:tmpl w:val="FEC0C56A"/>
    <w:lvl w:ilvl="0" w:tplc="A2063AFA">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0D14ED2"/>
    <w:multiLevelType w:val="hybridMultilevel"/>
    <w:tmpl w:val="CB54EE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4FE0247"/>
    <w:multiLevelType w:val="hybridMultilevel"/>
    <w:tmpl w:val="15D0249C"/>
    <w:lvl w:ilvl="0" w:tplc="FFFFFFFF">
      <w:start w:val="1"/>
      <w:numFmt w:val="bullet"/>
      <w:lvlText w:val="-"/>
      <w:lvlJc w:val="left"/>
      <w:pPr>
        <w:tabs>
          <w:tab w:val="num" w:pos="1035"/>
        </w:tabs>
        <w:ind w:left="1035" w:hanging="360"/>
      </w:pPr>
      <w:rPr>
        <w:rFonts w:ascii="Times New Roman" w:eastAsia="Times New Roman" w:hAnsi="Times New Roman" w:cs="Times New Roman" w:hint="default"/>
      </w:rPr>
    </w:lvl>
    <w:lvl w:ilvl="1" w:tplc="FFFFFFFF">
      <w:start w:val="1"/>
      <w:numFmt w:val="bullet"/>
      <w:lvlText w:val="o"/>
      <w:lvlJc w:val="left"/>
      <w:pPr>
        <w:tabs>
          <w:tab w:val="num" w:pos="1755"/>
        </w:tabs>
        <w:ind w:left="1755" w:hanging="360"/>
      </w:pPr>
      <w:rPr>
        <w:rFonts w:ascii="Courier New" w:hAnsi="Courier New" w:hint="default"/>
      </w:rPr>
    </w:lvl>
    <w:lvl w:ilvl="2" w:tplc="FFFFFFFF" w:tentative="1">
      <w:start w:val="1"/>
      <w:numFmt w:val="bullet"/>
      <w:lvlText w:val=""/>
      <w:lvlJc w:val="left"/>
      <w:pPr>
        <w:tabs>
          <w:tab w:val="num" w:pos="2475"/>
        </w:tabs>
        <w:ind w:left="2475" w:hanging="360"/>
      </w:pPr>
      <w:rPr>
        <w:rFonts w:ascii="Wingdings" w:hAnsi="Wingdings" w:hint="default"/>
      </w:rPr>
    </w:lvl>
    <w:lvl w:ilvl="3" w:tplc="FFFFFFFF" w:tentative="1">
      <w:start w:val="1"/>
      <w:numFmt w:val="bullet"/>
      <w:lvlText w:val=""/>
      <w:lvlJc w:val="left"/>
      <w:pPr>
        <w:tabs>
          <w:tab w:val="num" w:pos="3195"/>
        </w:tabs>
        <w:ind w:left="3195" w:hanging="360"/>
      </w:pPr>
      <w:rPr>
        <w:rFonts w:ascii="Symbol" w:hAnsi="Symbol" w:hint="default"/>
      </w:rPr>
    </w:lvl>
    <w:lvl w:ilvl="4" w:tplc="FFFFFFFF" w:tentative="1">
      <w:start w:val="1"/>
      <w:numFmt w:val="bullet"/>
      <w:lvlText w:val="o"/>
      <w:lvlJc w:val="left"/>
      <w:pPr>
        <w:tabs>
          <w:tab w:val="num" w:pos="3915"/>
        </w:tabs>
        <w:ind w:left="3915" w:hanging="360"/>
      </w:pPr>
      <w:rPr>
        <w:rFonts w:ascii="Courier New" w:hAnsi="Courier New" w:hint="default"/>
      </w:rPr>
    </w:lvl>
    <w:lvl w:ilvl="5" w:tplc="FFFFFFFF" w:tentative="1">
      <w:start w:val="1"/>
      <w:numFmt w:val="bullet"/>
      <w:lvlText w:val=""/>
      <w:lvlJc w:val="left"/>
      <w:pPr>
        <w:tabs>
          <w:tab w:val="num" w:pos="4635"/>
        </w:tabs>
        <w:ind w:left="4635" w:hanging="360"/>
      </w:pPr>
      <w:rPr>
        <w:rFonts w:ascii="Wingdings" w:hAnsi="Wingdings" w:hint="default"/>
      </w:rPr>
    </w:lvl>
    <w:lvl w:ilvl="6" w:tplc="FFFFFFFF" w:tentative="1">
      <w:start w:val="1"/>
      <w:numFmt w:val="bullet"/>
      <w:lvlText w:val=""/>
      <w:lvlJc w:val="left"/>
      <w:pPr>
        <w:tabs>
          <w:tab w:val="num" w:pos="5355"/>
        </w:tabs>
        <w:ind w:left="5355" w:hanging="360"/>
      </w:pPr>
      <w:rPr>
        <w:rFonts w:ascii="Symbol" w:hAnsi="Symbol" w:hint="default"/>
      </w:rPr>
    </w:lvl>
    <w:lvl w:ilvl="7" w:tplc="FFFFFFFF" w:tentative="1">
      <w:start w:val="1"/>
      <w:numFmt w:val="bullet"/>
      <w:lvlText w:val="o"/>
      <w:lvlJc w:val="left"/>
      <w:pPr>
        <w:tabs>
          <w:tab w:val="num" w:pos="6075"/>
        </w:tabs>
        <w:ind w:left="6075" w:hanging="360"/>
      </w:pPr>
      <w:rPr>
        <w:rFonts w:ascii="Courier New" w:hAnsi="Courier New" w:hint="default"/>
      </w:rPr>
    </w:lvl>
    <w:lvl w:ilvl="8" w:tplc="FFFFFFFF" w:tentative="1">
      <w:start w:val="1"/>
      <w:numFmt w:val="bullet"/>
      <w:lvlText w:val=""/>
      <w:lvlJc w:val="left"/>
      <w:pPr>
        <w:tabs>
          <w:tab w:val="num" w:pos="6795"/>
        </w:tabs>
        <w:ind w:left="6795" w:hanging="360"/>
      </w:pPr>
      <w:rPr>
        <w:rFonts w:ascii="Wingdings" w:hAnsi="Wingdings" w:hint="default"/>
      </w:rPr>
    </w:lvl>
  </w:abstractNum>
  <w:abstractNum w:abstractNumId="10" w15:restartNumberingAfterBreak="0">
    <w:nsid w:val="19633310"/>
    <w:multiLevelType w:val="multilevel"/>
    <w:tmpl w:val="40265F2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5600EC"/>
    <w:multiLevelType w:val="singleLevel"/>
    <w:tmpl w:val="040C0005"/>
    <w:lvl w:ilvl="0">
      <w:start w:val="1"/>
      <w:numFmt w:val="bullet"/>
      <w:lvlText w:val=""/>
      <w:lvlJc w:val="left"/>
      <w:pPr>
        <w:ind w:left="720" w:hanging="360"/>
      </w:pPr>
      <w:rPr>
        <w:rFonts w:ascii="Wingdings" w:hAnsi="Wingdings" w:hint="default"/>
      </w:rPr>
    </w:lvl>
  </w:abstractNum>
  <w:abstractNum w:abstractNumId="12" w15:restartNumberingAfterBreak="0">
    <w:nsid w:val="20912452"/>
    <w:multiLevelType w:val="multilevel"/>
    <w:tmpl w:val="911EA982"/>
    <w:lvl w:ilvl="0">
      <w:start w:val="1"/>
      <w:numFmt w:val="decimal"/>
      <w:lvlText w:val="%1"/>
      <w:lvlJc w:val="left"/>
      <w:pPr>
        <w:tabs>
          <w:tab w:val="num" w:pos="789"/>
        </w:tabs>
        <w:ind w:left="789" w:hanging="432"/>
      </w:pPr>
      <w:rPr>
        <w:rFonts w:hint="default"/>
      </w:rPr>
    </w:lvl>
    <w:lvl w:ilvl="1">
      <w:start w:val="1"/>
      <w:numFmt w:val="decimal"/>
      <w:lvlText w:val="%1.%2"/>
      <w:lvlJc w:val="left"/>
      <w:pPr>
        <w:tabs>
          <w:tab w:val="num" w:pos="933"/>
        </w:tabs>
        <w:ind w:left="933" w:hanging="576"/>
      </w:pPr>
      <w:rPr>
        <w:rFonts w:hint="default"/>
      </w:rPr>
    </w:lvl>
    <w:lvl w:ilvl="2">
      <w:start w:val="1"/>
      <w:numFmt w:val="decimal"/>
      <w:pStyle w:val="Titre3"/>
      <w:lvlText w:val="%1.%2.%3"/>
      <w:lvlJc w:val="left"/>
      <w:pPr>
        <w:tabs>
          <w:tab w:val="num" w:pos="1077"/>
        </w:tabs>
        <w:ind w:left="1077" w:hanging="720"/>
      </w:pPr>
      <w:rPr>
        <w:rFonts w:hint="default"/>
      </w:rPr>
    </w:lvl>
    <w:lvl w:ilvl="3">
      <w:start w:val="1"/>
      <w:numFmt w:val="decimal"/>
      <w:lvlText w:val="%4"/>
      <w:lvlJc w:val="left"/>
      <w:pPr>
        <w:tabs>
          <w:tab w:val="num" w:pos="1221"/>
        </w:tabs>
        <w:ind w:left="1221" w:hanging="864"/>
      </w:pPr>
      <w:rPr>
        <w:rFonts w:hint="default"/>
      </w:rPr>
    </w:lvl>
    <w:lvl w:ilvl="4">
      <w:start w:val="1"/>
      <w:numFmt w:val="decimal"/>
      <w:lvlText w:val="%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13" w15:restartNumberingAfterBreak="0">
    <w:nsid w:val="21DE77E5"/>
    <w:multiLevelType w:val="multilevel"/>
    <w:tmpl w:val="B874B16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2C3029"/>
    <w:multiLevelType w:val="hybridMultilevel"/>
    <w:tmpl w:val="E7648C70"/>
    <w:lvl w:ilvl="0" w:tplc="AA12F9F6">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42A90C4F"/>
    <w:multiLevelType w:val="hybridMultilevel"/>
    <w:tmpl w:val="8ABE010E"/>
    <w:lvl w:ilvl="0" w:tplc="834EB1B8">
      <w:start w:val="38"/>
      <w:numFmt w:val="bullet"/>
      <w:lvlText w:val="-"/>
      <w:lvlJc w:val="left"/>
      <w:pPr>
        <w:ind w:left="720" w:hanging="360"/>
      </w:pPr>
      <w:rPr>
        <w:rFonts w:ascii="Arial Narrow" w:eastAsia="Calibri" w:hAnsi="Arial Narrow"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D40712"/>
    <w:multiLevelType w:val="hybridMultilevel"/>
    <w:tmpl w:val="C41ACB9E"/>
    <w:lvl w:ilvl="0" w:tplc="AEC2F0C2">
      <w:start w:val="31"/>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3CA6456"/>
    <w:multiLevelType w:val="hybridMultilevel"/>
    <w:tmpl w:val="F3D82956"/>
    <w:lvl w:ilvl="0" w:tplc="040C0005">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8" w15:restartNumberingAfterBreak="0">
    <w:nsid w:val="466669EE"/>
    <w:multiLevelType w:val="multilevel"/>
    <w:tmpl w:val="8F52E094"/>
    <w:lvl w:ilvl="0">
      <w:start w:val="6"/>
      <w:numFmt w:val="decimal"/>
      <w:lvlText w:val="%1"/>
      <w:lvlJc w:val="left"/>
      <w:pPr>
        <w:ind w:left="360" w:hanging="360"/>
      </w:pPr>
      <w:rPr>
        <w:rFonts w:hint="default"/>
        <w:u w:val="singl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19" w15:restartNumberingAfterBreak="0">
    <w:nsid w:val="505333F9"/>
    <w:multiLevelType w:val="multilevel"/>
    <w:tmpl w:val="9B1AAB66"/>
    <w:lvl w:ilvl="0">
      <w:start w:val="1"/>
      <w:numFmt w:val="decimal"/>
      <w:pStyle w:val="Titre1"/>
      <w:lvlText w:val="%1"/>
      <w:lvlJc w:val="left"/>
      <w:pPr>
        <w:tabs>
          <w:tab w:val="num" w:pos="789"/>
        </w:tabs>
        <w:ind w:left="789" w:hanging="432"/>
      </w:pPr>
      <w:rPr>
        <w:rFonts w:ascii="Arial Black" w:hAnsi="Arial Black" w:hint="default"/>
        <w:b/>
        <w:i w:val="0"/>
        <w:color w:val="999999"/>
        <w:sz w:val="48"/>
      </w:rPr>
    </w:lvl>
    <w:lvl w:ilvl="1">
      <w:start w:val="1"/>
      <w:numFmt w:val="decimal"/>
      <w:pStyle w:val="Titre2"/>
      <w:lvlText w:val="%1.%2"/>
      <w:lvlJc w:val="left"/>
      <w:pPr>
        <w:tabs>
          <w:tab w:val="num" w:pos="1077"/>
        </w:tabs>
        <w:ind w:left="933" w:hanging="576"/>
      </w:pPr>
      <w:rPr>
        <w:rFonts w:ascii="Arial Black" w:hAnsi="Arial Black" w:hint="default"/>
        <w:b/>
        <w:i w:val="0"/>
        <w:color w:val="999999"/>
        <w:sz w:val="32"/>
      </w:rPr>
    </w:lvl>
    <w:lvl w:ilvl="2">
      <w:start w:val="1"/>
      <w:numFmt w:val="decimal"/>
      <w:pStyle w:val="Titre3"/>
      <w:lvlText w:val="%1.%2.%3"/>
      <w:lvlJc w:val="left"/>
      <w:pPr>
        <w:tabs>
          <w:tab w:val="num" w:pos="1077"/>
        </w:tabs>
        <w:ind w:left="1077" w:hanging="720"/>
      </w:pPr>
      <w:rPr>
        <w:rFonts w:ascii="Arial Black" w:hAnsi="Arial Black" w:hint="default"/>
        <w:b/>
        <w:i w:val="0"/>
        <w:sz w:val="22"/>
      </w:rPr>
    </w:lvl>
    <w:lvl w:ilvl="3">
      <w:start w:val="1"/>
      <w:numFmt w:val="decimal"/>
      <w:lvlText w:val="%4"/>
      <w:lvlJc w:val="left"/>
      <w:pPr>
        <w:tabs>
          <w:tab w:val="num" w:pos="1221"/>
        </w:tabs>
        <w:ind w:left="1221" w:hanging="864"/>
      </w:pPr>
      <w:rPr>
        <w:rFonts w:hint="default"/>
      </w:rPr>
    </w:lvl>
    <w:lvl w:ilvl="4">
      <w:start w:val="1"/>
      <w:numFmt w:val="decimal"/>
      <w:pStyle w:val="Titre5"/>
      <w:lvlText w:val="%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20" w15:restartNumberingAfterBreak="0">
    <w:nsid w:val="58BC7384"/>
    <w:multiLevelType w:val="hybridMultilevel"/>
    <w:tmpl w:val="D640E2D6"/>
    <w:lvl w:ilvl="0" w:tplc="EE026D02">
      <w:numFmt w:val="bullet"/>
      <w:lvlText w:val="-"/>
      <w:lvlJc w:val="left"/>
      <w:pPr>
        <w:ind w:left="864" w:hanging="285"/>
      </w:pPr>
      <w:rPr>
        <w:rFonts w:hint="default"/>
        <w:w w:val="104"/>
      </w:rPr>
    </w:lvl>
    <w:lvl w:ilvl="1" w:tplc="75665262">
      <w:numFmt w:val="bullet"/>
      <w:lvlText w:val="*"/>
      <w:lvlJc w:val="left"/>
      <w:pPr>
        <w:ind w:left="1998" w:hanging="280"/>
      </w:pPr>
      <w:rPr>
        <w:rFonts w:ascii="Times New Roman" w:eastAsia="Times New Roman" w:hAnsi="Times New Roman" w:cs="Times New Roman" w:hint="default"/>
        <w:color w:val="5B6267"/>
        <w:w w:val="102"/>
        <w:sz w:val="22"/>
        <w:szCs w:val="22"/>
      </w:rPr>
    </w:lvl>
    <w:lvl w:ilvl="2" w:tplc="D4462F8C">
      <w:numFmt w:val="bullet"/>
      <w:lvlText w:val="•"/>
      <w:lvlJc w:val="left"/>
      <w:pPr>
        <w:ind w:left="2915" w:hanging="280"/>
      </w:pPr>
      <w:rPr>
        <w:rFonts w:hint="default"/>
      </w:rPr>
    </w:lvl>
    <w:lvl w:ilvl="3" w:tplc="6C8A4D1C">
      <w:numFmt w:val="bullet"/>
      <w:lvlText w:val="•"/>
      <w:lvlJc w:val="left"/>
      <w:pPr>
        <w:ind w:left="3831" w:hanging="280"/>
      </w:pPr>
      <w:rPr>
        <w:rFonts w:hint="default"/>
      </w:rPr>
    </w:lvl>
    <w:lvl w:ilvl="4" w:tplc="8A36B894">
      <w:numFmt w:val="bullet"/>
      <w:lvlText w:val="•"/>
      <w:lvlJc w:val="left"/>
      <w:pPr>
        <w:ind w:left="4746" w:hanging="280"/>
      </w:pPr>
      <w:rPr>
        <w:rFonts w:hint="default"/>
      </w:rPr>
    </w:lvl>
    <w:lvl w:ilvl="5" w:tplc="9C6672CE">
      <w:numFmt w:val="bullet"/>
      <w:lvlText w:val="•"/>
      <w:lvlJc w:val="left"/>
      <w:pPr>
        <w:ind w:left="5662" w:hanging="280"/>
      </w:pPr>
      <w:rPr>
        <w:rFonts w:hint="default"/>
      </w:rPr>
    </w:lvl>
    <w:lvl w:ilvl="6" w:tplc="C05E5248">
      <w:numFmt w:val="bullet"/>
      <w:lvlText w:val="•"/>
      <w:lvlJc w:val="left"/>
      <w:pPr>
        <w:ind w:left="6577" w:hanging="280"/>
      </w:pPr>
      <w:rPr>
        <w:rFonts w:hint="default"/>
      </w:rPr>
    </w:lvl>
    <w:lvl w:ilvl="7" w:tplc="09AC8D7A">
      <w:numFmt w:val="bullet"/>
      <w:lvlText w:val="•"/>
      <w:lvlJc w:val="left"/>
      <w:pPr>
        <w:ind w:left="7493" w:hanging="280"/>
      </w:pPr>
      <w:rPr>
        <w:rFonts w:hint="default"/>
      </w:rPr>
    </w:lvl>
    <w:lvl w:ilvl="8" w:tplc="F1142BA4">
      <w:numFmt w:val="bullet"/>
      <w:lvlText w:val="•"/>
      <w:lvlJc w:val="left"/>
      <w:pPr>
        <w:ind w:left="8408" w:hanging="280"/>
      </w:pPr>
      <w:rPr>
        <w:rFonts w:hint="default"/>
      </w:rPr>
    </w:lvl>
  </w:abstractNum>
  <w:abstractNum w:abstractNumId="21" w15:restartNumberingAfterBreak="0">
    <w:nsid w:val="58F8638C"/>
    <w:multiLevelType w:val="hybridMultilevel"/>
    <w:tmpl w:val="445AAFE2"/>
    <w:lvl w:ilvl="0" w:tplc="B90801C6">
      <w:start w:val="2"/>
      <w:numFmt w:val="bullet"/>
      <w:lvlText w:val="-"/>
      <w:lvlJc w:val="left"/>
      <w:pPr>
        <w:ind w:left="1080" w:hanging="360"/>
      </w:pPr>
      <w:rPr>
        <w:rFonts w:ascii="Calibri" w:eastAsia="Arial" w:hAnsi="Calibri"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97A775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26B79C4"/>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63835CE"/>
    <w:multiLevelType w:val="hybridMultilevel"/>
    <w:tmpl w:val="41EC5340"/>
    <w:lvl w:ilvl="0" w:tplc="CBE000DC">
      <w:start w:val="31"/>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670E62A6"/>
    <w:multiLevelType w:val="multilevel"/>
    <w:tmpl w:val="02281EA6"/>
    <w:lvl w:ilvl="0">
      <w:start w:val="1"/>
      <w:numFmt w:val="decimal"/>
      <w:lvlText w:val="%1."/>
      <w:lvlJc w:val="left"/>
      <w:pPr>
        <w:tabs>
          <w:tab w:val="num" w:pos="1097"/>
        </w:tabs>
        <w:ind w:left="1097" w:hanging="360"/>
      </w:pPr>
    </w:lvl>
    <w:lvl w:ilvl="1">
      <w:start w:val="1"/>
      <w:numFmt w:val="decimal"/>
      <w:lvlText w:val="%1.%2."/>
      <w:lvlJc w:val="left"/>
      <w:pPr>
        <w:tabs>
          <w:tab w:val="num" w:pos="1529"/>
        </w:tabs>
        <w:ind w:left="1529" w:hanging="432"/>
      </w:pPr>
    </w:lvl>
    <w:lvl w:ilvl="2">
      <w:start w:val="1"/>
      <w:numFmt w:val="decimal"/>
      <w:lvlText w:val="%1.%2.%3."/>
      <w:lvlJc w:val="left"/>
      <w:pPr>
        <w:tabs>
          <w:tab w:val="num" w:pos="2177"/>
        </w:tabs>
        <w:ind w:left="1961" w:hanging="504"/>
      </w:pPr>
    </w:lvl>
    <w:lvl w:ilvl="3">
      <w:start w:val="1"/>
      <w:numFmt w:val="decimal"/>
      <w:lvlText w:val="%1.%2.%3.%4."/>
      <w:lvlJc w:val="left"/>
      <w:pPr>
        <w:tabs>
          <w:tab w:val="num" w:pos="2897"/>
        </w:tabs>
        <w:ind w:left="2465" w:hanging="648"/>
      </w:pPr>
    </w:lvl>
    <w:lvl w:ilvl="4">
      <w:start w:val="1"/>
      <w:numFmt w:val="decimal"/>
      <w:lvlText w:val="%1.%2.%3.%4.%5."/>
      <w:lvlJc w:val="left"/>
      <w:pPr>
        <w:tabs>
          <w:tab w:val="num" w:pos="3257"/>
        </w:tabs>
        <w:ind w:left="2969" w:hanging="792"/>
      </w:pPr>
    </w:lvl>
    <w:lvl w:ilvl="5">
      <w:start w:val="1"/>
      <w:numFmt w:val="decimal"/>
      <w:lvlText w:val="%1.%2.%3.%4.%5.%6."/>
      <w:lvlJc w:val="left"/>
      <w:pPr>
        <w:tabs>
          <w:tab w:val="num" w:pos="3977"/>
        </w:tabs>
        <w:ind w:left="3473" w:hanging="936"/>
      </w:pPr>
    </w:lvl>
    <w:lvl w:ilvl="6">
      <w:start w:val="1"/>
      <w:numFmt w:val="decimal"/>
      <w:lvlText w:val="%1.%2.%3.%4.%5.%6.%7."/>
      <w:lvlJc w:val="left"/>
      <w:pPr>
        <w:tabs>
          <w:tab w:val="num" w:pos="4337"/>
        </w:tabs>
        <w:ind w:left="3977" w:hanging="1080"/>
      </w:pPr>
    </w:lvl>
    <w:lvl w:ilvl="7">
      <w:start w:val="1"/>
      <w:numFmt w:val="decimal"/>
      <w:lvlText w:val="%1.%2.%3.%4.%5.%6.%7.%8."/>
      <w:lvlJc w:val="left"/>
      <w:pPr>
        <w:tabs>
          <w:tab w:val="num" w:pos="5057"/>
        </w:tabs>
        <w:ind w:left="4481" w:hanging="1224"/>
      </w:pPr>
    </w:lvl>
    <w:lvl w:ilvl="8">
      <w:start w:val="1"/>
      <w:numFmt w:val="decimal"/>
      <w:lvlText w:val="%1.%2.%3.%4.%5.%6.%7.%8.%9."/>
      <w:lvlJc w:val="left"/>
      <w:pPr>
        <w:tabs>
          <w:tab w:val="num" w:pos="5777"/>
        </w:tabs>
        <w:ind w:left="5057" w:hanging="1440"/>
      </w:pPr>
    </w:lvl>
  </w:abstractNum>
  <w:abstractNum w:abstractNumId="26" w15:restartNumberingAfterBreak="0">
    <w:nsid w:val="689D159C"/>
    <w:multiLevelType w:val="hybridMultilevel"/>
    <w:tmpl w:val="45367D6E"/>
    <w:lvl w:ilvl="0" w:tplc="A906B968">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2D3565C"/>
    <w:multiLevelType w:val="hybridMultilevel"/>
    <w:tmpl w:val="413021F6"/>
    <w:lvl w:ilvl="0" w:tplc="11DEC2DE">
      <w:start w:val="31"/>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78A36367"/>
    <w:multiLevelType w:val="hybridMultilevel"/>
    <w:tmpl w:val="423A1B5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9CD738E"/>
    <w:multiLevelType w:val="hybridMultilevel"/>
    <w:tmpl w:val="95ECFA1A"/>
    <w:lvl w:ilvl="0" w:tplc="EC6EE5AC">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747417082">
    <w:abstractNumId w:val="25"/>
  </w:num>
  <w:num w:numId="2" w16cid:durableId="117064800">
    <w:abstractNumId w:val="0"/>
  </w:num>
  <w:num w:numId="3" w16cid:durableId="1548570544">
    <w:abstractNumId w:val="12"/>
  </w:num>
  <w:num w:numId="4" w16cid:durableId="1300040217">
    <w:abstractNumId w:val="12"/>
  </w:num>
  <w:num w:numId="5" w16cid:durableId="529415368">
    <w:abstractNumId w:val="12"/>
  </w:num>
  <w:num w:numId="6" w16cid:durableId="340476334">
    <w:abstractNumId w:val="12"/>
  </w:num>
  <w:num w:numId="7" w16cid:durableId="52850752">
    <w:abstractNumId w:val="12"/>
  </w:num>
  <w:num w:numId="8" w16cid:durableId="702051336">
    <w:abstractNumId w:val="12"/>
  </w:num>
  <w:num w:numId="9" w16cid:durableId="733508002">
    <w:abstractNumId w:val="19"/>
  </w:num>
  <w:num w:numId="10" w16cid:durableId="545069268">
    <w:abstractNumId w:val="19"/>
  </w:num>
  <w:num w:numId="11" w16cid:durableId="666130061">
    <w:abstractNumId w:val="19"/>
  </w:num>
  <w:num w:numId="12" w16cid:durableId="572469408">
    <w:abstractNumId w:val="19"/>
  </w:num>
  <w:num w:numId="13" w16cid:durableId="798382887">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4" w16cid:durableId="892959930">
    <w:abstractNumId w:val="6"/>
  </w:num>
  <w:num w:numId="15" w16cid:durableId="869563740">
    <w:abstractNumId w:val="4"/>
  </w:num>
  <w:num w:numId="16" w16cid:durableId="2130931612">
    <w:abstractNumId w:val="28"/>
  </w:num>
  <w:num w:numId="17" w16cid:durableId="367217613">
    <w:abstractNumId w:val="26"/>
  </w:num>
  <w:num w:numId="18" w16cid:durableId="1226331600">
    <w:abstractNumId w:val="29"/>
  </w:num>
  <w:num w:numId="19" w16cid:durableId="1164322037">
    <w:abstractNumId w:val="14"/>
  </w:num>
  <w:num w:numId="20" w16cid:durableId="285893612">
    <w:abstractNumId w:val="7"/>
  </w:num>
  <w:num w:numId="21" w16cid:durableId="767194226">
    <w:abstractNumId w:val="2"/>
  </w:num>
  <w:num w:numId="22" w16cid:durableId="494419439">
    <w:abstractNumId w:val="22"/>
  </w:num>
  <w:num w:numId="23" w16cid:durableId="832372846">
    <w:abstractNumId w:val="23"/>
  </w:num>
  <w:num w:numId="24" w16cid:durableId="907305071">
    <w:abstractNumId w:val="11"/>
  </w:num>
  <w:num w:numId="25" w16cid:durableId="1034772523">
    <w:abstractNumId w:val="9"/>
  </w:num>
  <w:num w:numId="26" w16cid:durableId="789587541">
    <w:abstractNumId w:val="8"/>
  </w:num>
  <w:num w:numId="27" w16cid:durableId="1289821684">
    <w:abstractNumId w:val="10"/>
  </w:num>
  <w:num w:numId="28" w16cid:durableId="1264656058">
    <w:abstractNumId w:val="18"/>
  </w:num>
  <w:num w:numId="29" w16cid:durableId="186525095">
    <w:abstractNumId w:val="3"/>
  </w:num>
  <w:num w:numId="30" w16cid:durableId="596063531">
    <w:abstractNumId w:val="17"/>
  </w:num>
  <w:num w:numId="31" w16cid:durableId="2012220063">
    <w:abstractNumId w:val="13"/>
  </w:num>
  <w:num w:numId="32" w16cid:durableId="656497727">
    <w:abstractNumId w:val="21"/>
  </w:num>
  <w:num w:numId="33" w16cid:durableId="426273658">
    <w:abstractNumId w:val="15"/>
  </w:num>
  <w:num w:numId="34" w16cid:durableId="1654874208">
    <w:abstractNumId w:val="5"/>
  </w:num>
  <w:num w:numId="35" w16cid:durableId="134571299">
    <w:abstractNumId w:val="20"/>
  </w:num>
  <w:num w:numId="36" w16cid:durableId="740760933">
    <w:abstractNumId w:val="24"/>
  </w:num>
  <w:num w:numId="37" w16cid:durableId="1398164936">
    <w:abstractNumId w:val="16"/>
  </w:num>
  <w:num w:numId="38" w16cid:durableId="7327027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trackRevisions/>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0DA5"/>
    <w:rsid w:val="000256B5"/>
    <w:rsid w:val="00055858"/>
    <w:rsid w:val="0009278D"/>
    <w:rsid w:val="000A38CD"/>
    <w:rsid w:val="000B410C"/>
    <w:rsid w:val="000B4D6C"/>
    <w:rsid w:val="000B5337"/>
    <w:rsid w:val="000B7EC7"/>
    <w:rsid w:val="000E02F0"/>
    <w:rsid w:val="000E0AA7"/>
    <w:rsid w:val="000E325E"/>
    <w:rsid w:val="000E63A4"/>
    <w:rsid w:val="00102249"/>
    <w:rsid w:val="00112541"/>
    <w:rsid w:val="001351A4"/>
    <w:rsid w:val="00154343"/>
    <w:rsid w:val="00157774"/>
    <w:rsid w:val="0016017D"/>
    <w:rsid w:val="00170FEE"/>
    <w:rsid w:val="001723F9"/>
    <w:rsid w:val="0018148C"/>
    <w:rsid w:val="00196E20"/>
    <w:rsid w:val="001A2DCF"/>
    <w:rsid w:val="001B6212"/>
    <w:rsid w:val="001D24BE"/>
    <w:rsid w:val="001E22A5"/>
    <w:rsid w:val="001F065F"/>
    <w:rsid w:val="001F53C9"/>
    <w:rsid w:val="00201919"/>
    <w:rsid w:val="00203647"/>
    <w:rsid w:val="00211FA2"/>
    <w:rsid w:val="002140D8"/>
    <w:rsid w:val="00216C00"/>
    <w:rsid w:val="002261F5"/>
    <w:rsid w:val="00233F38"/>
    <w:rsid w:val="00261A9E"/>
    <w:rsid w:val="00262718"/>
    <w:rsid w:val="00263BAD"/>
    <w:rsid w:val="00265D7C"/>
    <w:rsid w:val="00271168"/>
    <w:rsid w:val="002918BC"/>
    <w:rsid w:val="00291CDA"/>
    <w:rsid w:val="002D124C"/>
    <w:rsid w:val="002F739A"/>
    <w:rsid w:val="00324089"/>
    <w:rsid w:val="003326BD"/>
    <w:rsid w:val="00334AA5"/>
    <w:rsid w:val="00340857"/>
    <w:rsid w:val="00356B9E"/>
    <w:rsid w:val="003A0BC4"/>
    <w:rsid w:val="003B0040"/>
    <w:rsid w:val="003B0118"/>
    <w:rsid w:val="003B46FB"/>
    <w:rsid w:val="003C45B4"/>
    <w:rsid w:val="003F3057"/>
    <w:rsid w:val="003F48BC"/>
    <w:rsid w:val="00400A8F"/>
    <w:rsid w:val="0040130A"/>
    <w:rsid w:val="004044D0"/>
    <w:rsid w:val="00412C76"/>
    <w:rsid w:val="00420C4B"/>
    <w:rsid w:val="00422617"/>
    <w:rsid w:val="00437108"/>
    <w:rsid w:val="004405F9"/>
    <w:rsid w:val="00470D28"/>
    <w:rsid w:val="00472FA8"/>
    <w:rsid w:val="00477CFB"/>
    <w:rsid w:val="00487472"/>
    <w:rsid w:val="00494EB6"/>
    <w:rsid w:val="004B62A6"/>
    <w:rsid w:val="004C0994"/>
    <w:rsid w:val="004C6DF8"/>
    <w:rsid w:val="004F20FB"/>
    <w:rsid w:val="004F3562"/>
    <w:rsid w:val="00500BDE"/>
    <w:rsid w:val="00521FDC"/>
    <w:rsid w:val="00532D14"/>
    <w:rsid w:val="00535BF3"/>
    <w:rsid w:val="00577145"/>
    <w:rsid w:val="005A32DE"/>
    <w:rsid w:val="005A4610"/>
    <w:rsid w:val="005E4859"/>
    <w:rsid w:val="005F3CD0"/>
    <w:rsid w:val="00602092"/>
    <w:rsid w:val="00612C49"/>
    <w:rsid w:val="00624ADE"/>
    <w:rsid w:val="00646146"/>
    <w:rsid w:val="006527C8"/>
    <w:rsid w:val="00655C17"/>
    <w:rsid w:val="00660455"/>
    <w:rsid w:val="00677FC8"/>
    <w:rsid w:val="006958AD"/>
    <w:rsid w:val="006A7718"/>
    <w:rsid w:val="006D0BC5"/>
    <w:rsid w:val="006E1081"/>
    <w:rsid w:val="006E556E"/>
    <w:rsid w:val="006E7408"/>
    <w:rsid w:val="006E7E3B"/>
    <w:rsid w:val="006F3857"/>
    <w:rsid w:val="006F4C7D"/>
    <w:rsid w:val="006F7EC3"/>
    <w:rsid w:val="0074752A"/>
    <w:rsid w:val="00750F10"/>
    <w:rsid w:val="00771C94"/>
    <w:rsid w:val="00773F53"/>
    <w:rsid w:val="00775241"/>
    <w:rsid w:val="00784A4D"/>
    <w:rsid w:val="00785366"/>
    <w:rsid w:val="007855ED"/>
    <w:rsid w:val="00795F94"/>
    <w:rsid w:val="00796AF9"/>
    <w:rsid w:val="007B10F2"/>
    <w:rsid w:val="00817360"/>
    <w:rsid w:val="00817F3D"/>
    <w:rsid w:val="00817F5E"/>
    <w:rsid w:val="0082285C"/>
    <w:rsid w:val="00823EA3"/>
    <w:rsid w:val="00833425"/>
    <w:rsid w:val="00836317"/>
    <w:rsid w:val="00893A42"/>
    <w:rsid w:val="008F44F5"/>
    <w:rsid w:val="008F6D1D"/>
    <w:rsid w:val="009170ED"/>
    <w:rsid w:val="009501DF"/>
    <w:rsid w:val="00952D0D"/>
    <w:rsid w:val="00952FCA"/>
    <w:rsid w:val="00957F68"/>
    <w:rsid w:val="00963748"/>
    <w:rsid w:val="009643C2"/>
    <w:rsid w:val="00975D72"/>
    <w:rsid w:val="0098205B"/>
    <w:rsid w:val="00984527"/>
    <w:rsid w:val="009A78F1"/>
    <w:rsid w:val="009D3DFE"/>
    <w:rsid w:val="009D4ED1"/>
    <w:rsid w:val="009D5C84"/>
    <w:rsid w:val="009D6BEA"/>
    <w:rsid w:val="009E4F79"/>
    <w:rsid w:val="009F7138"/>
    <w:rsid w:val="00A1011A"/>
    <w:rsid w:val="00A232C9"/>
    <w:rsid w:val="00A269B5"/>
    <w:rsid w:val="00A42CFD"/>
    <w:rsid w:val="00A46D61"/>
    <w:rsid w:val="00AA1067"/>
    <w:rsid w:val="00AA4468"/>
    <w:rsid w:val="00AB5D2F"/>
    <w:rsid w:val="00AB74B1"/>
    <w:rsid w:val="00AC48D6"/>
    <w:rsid w:val="00AC50D3"/>
    <w:rsid w:val="00AD70F3"/>
    <w:rsid w:val="00AE0D19"/>
    <w:rsid w:val="00AE3E48"/>
    <w:rsid w:val="00AF1DD8"/>
    <w:rsid w:val="00B00A02"/>
    <w:rsid w:val="00B261EB"/>
    <w:rsid w:val="00B376CD"/>
    <w:rsid w:val="00B405FC"/>
    <w:rsid w:val="00B441CE"/>
    <w:rsid w:val="00B47066"/>
    <w:rsid w:val="00B52916"/>
    <w:rsid w:val="00B53A1B"/>
    <w:rsid w:val="00B571C4"/>
    <w:rsid w:val="00B65BE0"/>
    <w:rsid w:val="00B76CD0"/>
    <w:rsid w:val="00B86A2C"/>
    <w:rsid w:val="00BA16BC"/>
    <w:rsid w:val="00BB793B"/>
    <w:rsid w:val="00BC0C51"/>
    <w:rsid w:val="00BC0F43"/>
    <w:rsid w:val="00BC3E69"/>
    <w:rsid w:val="00BC60F4"/>
    <w:rsid w:val="00BD2976"/>
    <w:rsid w:val="00BE38EE"/>
    <w:rsid w:val="00BE5C7B"/>
    <w:rsid w:val="00BF3895"/>
    <w:rsid w:val="00BF5BDA"/>
    <w:rsid w:val="00C01C53"/>
    <w:rsid w:val="00C06B5B"/>
    <w:rsid w:val="00C10A1F"/>
    <w:rsid w:val="00C2784B"/>
    <w:rsid w:val="00C32A3E"/>
    <w:rsid w:val="00C4161D"/>
    <w:rsid w:val="00C54C04"/>
    <w:rsid w:val="00C62A85"/>
    <w:rsid w:val="00C6611A"/>
    <w:rsid w:val="00C6764F"/>
    <w:rsid w:val="00C87F65"/>
    <w:rsid w:val="00C922BF"/>
    <w:rsid w:val="00C94069"/>
    <w:rsid w:val="00C95605"/>
    <w:rsid w:val="00CA0682"/>
    <w:rsid w:val="00CA0C7F"/>
    <w:rsid w:val="00CA4E66"/>
    <w:rsid w:val="00CC39F2"/>
    <w:rsid w:val="00CE4341"/>
    <w:rsid w:val="00CF2BBF"/>
    <w:rsid w:val="00CF32B4"/>
    <w:rsid w:val="00D04113"/>
    <w:rsid w:val="00D07501"/>
    <w:rsid w:val="00D12A03"/>
    <w:rsid w:val="00D20C23"/>
    <w:rsid w:val="00D34D10"/>
    <w:rsid w:val="00D427D0"/>
    <w:rsid w:val="00D479EA"/>
    <w:rsid w:val="00D50D84"/>
    <w:rsid w:val="00D558AA"/>
    <w:rsid w:val="00D56229"/>
    <w:rsid w:val="00D60B56"/>
    <w:rsid w:val="00D83147"/>
    <w:rsid w:val="00DA79A7"/>
    <w:rsid w:val="00DB5D7A"/>
    <w:rsid w:val="00DD0730"/>
    <w:rsid w:val="00DD205E"/>
    <w:rsid w:val="00DD4E47"/>
    <w:rsid w:val="00DE3E1C"/>
    <w:rsid w:val="00DF0BDA"/>
    <w:rsid w:val="00DF6F72"/>
    <w:rsid w:val="00DF6F74"/>
    <w:rsid w:val="00DF7114"/>
    <w:rsid w:val="00E125B5"/>
    <w:rsid w:val="00E24C9F"/>
    <w:rsid w:val="00E25CC3"/>
    <w:rsid w:val="00E279DF"/>
    <w:rsid w:val="00E31291"/>
    <w:rsid w:val="00E4724B"/>
    <w:rsid w:val="00E62076"/>
    <w:rsid w:val="00E6216B"/>
    <w:rsid w:val="00E70EE6"/>
    <w:rsid w:val="00E745A9"/>
    <w:rsid w:val="00E74FE7"/>
    <w:rsid w:val="00E81634"/>
    <w:rsid w:val="00E916AA"/>
    <w:rsid w:val="00E92F77"/>
    <w:rsid w:val="00E93CC6"/>
    <w:rsid w:val="00EB1CB1"/>
    <w:rsid w:val="00EE1934"/>
    <w:rsid w:val="00EE1972"/>
    <w:rsid w:val="00F118B0"/>
    <w:rsid w:val="00F167EF"/>
    <w:rsid w:val="00F366C6"/>
    <w:rsid w:val="00F41C95"/>
    <w:rsid w:val="00F46CE3"/>
    <w:rsid w:val="00F569A6"/>
    <w:rsid w:val="00F57ED2"/>
    <w:rsid w:val="00F60AD2"/>
    <w:rsid w:val="00F61230"/>
    <w:rsid w:val="00F84E67"/>
    <w:rsid w:val="00F851FF"/>
    <w:rsid w:val="00FB476C"/>
    <w:rsid w:val="00FB48F0"/>
    <w:rsid w:val="00FC43A9"/>
    <w:rsid w:val="00FD2962"/>
    <w:rsid w:val="00FD457F"/>
    <w:rsid w:val="00FD702F"/>
    <w:rsid w:val="00FE2F27"/>
    <w:rsid w:val="00FE7C3B"/>
    <w:rsid w:val="00FF511B"/>
    <w:rsid w:val="00FF59EA"/>
    <w:rsid w:val="00FF6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oNotEmbedSmartTags/>
  <w:decimalSymbol w:val=","/>
  <w:listSeparator w:val=";"/>
  <w14:docId w14:val="01CD8082"/>
  <w14:defaultImageDpi w14:val="300"/>
  <w15:chartTrackingRefBased/>
  <w15:docId w15:val="{1A89C955-11AC-40C4-B3F4-791CFC47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itre1">
    <w:name w:val="heading 1"/>
    <w:basedOn w:val="Normal"/>
    <w:next w:val="Normal"/>
    <w:qFormat/>
    <w:pPr>
      <w:keepNext/>
      <w:numPr>
        <w:numId w:val="12"/>
      </w:numPr>
      <w:tabs>
        <w:tab w:val="left" w:pos="284"/>
      </w:tabs>
      <w:spacing w:before="240" w:after="60"/>
      <w:ind w:right="227"/>
      <w:outlineLvl w:val="0"/>
    </w:pPr>
    <w:rPr>
      <w:rFonts w:ascii="Arial Black" w:hAnsi="Arial Black"/>
      <w:b/>
      <w:color w:val="999999"/>
      <w:kern w:val="32"/>
      <w:sz w:val="28"/>
    </w:rPr>
  </w:style>
  <w:style w:type="paragraph" w:styleId="Titre2">
    <w:name w:val="heading 2"/>
    <w:basedOn w:val="Normal"/>
    <w:next w:val="Normal"/>
    <w:qFormat/>
    <w:pPr>
      <w:keepNext/>
      <w:numPr>
        <w:ilvl w:val="1"/>
        <w:numId w:val="12"/>
      </w:numPr>
      <w:tabs>
        <w:tab w:val="left" w:pos="284"/>
      </w:tabs>
      <w:spacing w:before="240" w:after="60"/>
      <w:ind w:right="227"/>
      <w:outlineLvl w:val="1"/>
    </w:pPr>
    <w:rPr>
      <w:rFonts w:ascii="Arial Black" w:hAnsi="Arial Black"/>
      <w:b/>
      <w:color w:val="999999"/>
    </w:rPr>
  </w:style>
  <w:style w:type="paragraph" w:styleId="Titre3">
    <w:name w:val="heading 3"/>
    <w:basedOn w:val="Normal"/>
    <w:next w:val="Normal"/>
    <w:qFormat/>
    <w:pPr>
      <w:keepNext/>
      <w:numPr>
        <w:ilvl w:val="2"/>
        <w:numId w:val="12"/>
      </w:numPr>
      <w:spacing w:before="240" w:after="120"/>
      <w:ind w:right="227"/>
      <w:jc w:val="both"/>
      <w:outlineLvl w:val="2"/>
    </w:pPr>
    <w:rPr>
      <w:rFonts w:ascii="Arial Black" w:hAnsi="Arial Black"/>
      <w:b/>
      <w:sz w:val="16"/>
    </w:rPr>
  </w:style>
  <w:style w:type="paragraph" w:styleId="Titre4">
    <w:name w:val="heading 4"/>
    <w:basedOn w:val="Normal"/>
    <w:next w:val="Listenumros"/>
    <w:qFormat/>
    <w:pPr>
      <w:keepNext/>
      <w:ind w:right="227"/>
      <w:outlineLvl w:val="3"/>
    </w:pPr>
    <w:rPr>
      <w:rFonts w:ascii="Arial" w:hAnsi="Arial"/>
      <w:color w:val="000000"/>
      <w:sz w:val="18"/>
    </w:rPr>
  </w:style>
  <w:style w:type="paragraph" w:styleId="Titre5">
    <w:name w:val="heading 5"/>
    <w:basedOn w:val="Titre4"/>
    <w:next w:val="Normal"/>
    <w:qFormat/>
    <w:pPr>
      <w:numPr>
        <w:ilvl w:val="4"/>
        <w:numId w:val="12"/>
      </w:numPr>
      <w:outlineLvl w:val="4"/>
    </w:pPr>
  </w:style>
  <w:style w:type="character" w:default="1" w:styleId="Policepardfaut">
    <w:name w:val="Default Paragraph Font"/>
  </w:style>
  <w:style w:type="table" w:default="1" w:styleId="TableauNormal">
    <w:name w:val="Normal Table"/>
    <w:semiHidden/>
    <w:rPr>
      <w:lang w:bidi="ar-SA"/>
    </w:rPr>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Titre1"/>
    <w:pPr>
      <w:tabs>
        <w:tab w:val="center" w:pos="4536"/>
        <w:tab w:val="right" w:pos="9072"/>
      </w:tabs>
      <w:jc w:val="center"/>
    </w:pPr>
    <w:rPr>
      <w:b w:val="0"/>
      <w:caps/>
      <w:sz w:val="56"/>
    </w:rPr>
  </w:style>
  <w:style w:type="paragraph" w:styleId="Listenumros">
    <w:name w:val="List Number"/>
    <w:basedOn w:val="Normal"/>
    <w:pPr>
      <w:numPr>
        <w:numId w:val="2"/>
      </w:numPr>
    </w:pPr>
  </w:style>
  <w:style w:type="paragraph" w:customStyle="1" w:styleId="Entete1">
    <w:name w:val="Entete 1"/>
    <w:basedOn w:val="En-tte"/>
    <w:autoRedefine/>
    <w:pPr>
      <w:ind w:left="709"/>
    </w:pPr>
  </w:style>
  <w:style w:type="paragraph" w:customStyle="1" w:styleId="titre">
    <w:name w:val="titre"/>
    <w:basedOn w:val="Normal"/>
    <w:rsid w:val="00EC0DA5"/>
    <w:pPr>
      <w:tabs>
        <w:tab w:val="left" w:pos="1701"/>
      </w:tabs>
      <w:ind w:left="1418" w:right="276"/>
      <w:jc w:val="both"/>
    </w:pPr>
    <w:rPr>
      <w:rFonts w:ascii="Arial" w:hAnsi="Arial"/>
      <w:sz w:val="18"/>
      <w:u w:val="single"/>
    </w:rPr>
  </w:style>
  <w:style w:type="character" w:styleId="Lienhypertexte">
    <w:name w:val="Hyperlink"/>
    <w:rsid w:val="007E3F30"/>
    <w:rPr>
      <w:color w:val="0000FF"/>
      <w:u w:val="single"/>
    </w:rPr>
  </w:style>
  <w:style w:type="paragraph" w:styleId="Pieddepage">
    <w:name w:val="footer"/>
    <w:basedOn w:val="Normal"/>
    <w:semiHidden/>
    <w:rsid w:val="008E1A69"/>
    <w:pPr>
      <w:tabs>
        <w:tab w:val="center" w:pos="4536"/>
        <w:tab w:val="right" w:pos="9072"/>
      </w:tabs>
    </w:pPr>
  </w:style>
  <w:style w:type="character" w:styleId="Numrodepage">
    <w:name w:val="page number"/>
    <w:basedOn w:val="Policepardfaut"/>
    <w:rsid w:val="008E1A69"/>
  </w:style>
  <w:style w:type="paragraph" w:styleId="Paragraphedeliste">
    <w:name w:val="List Paragraph"/>
    <w:basedOn w:val="Normal"/>
    <w:uiPriority w:val="1"/>
    <w:qFormat/>
    <w:rsid w:val="00157774"/>
    <w:pPr>
      <w:ind w:left="708"/>
    </w:pPr>
  </w:style>
  <w:style w:type="paragraph" w:customStyle="1" w:styleId="xmsonormal">
    <w:name w:val="x_msonormal"/>
    <w:basedOn w:val="Normal"/>
    <w:rsid w:val="003B46FB"/>
    <w:rPr>
      <w:rFonts w:ascii="Calibri" w:eastAsia="Calibri" w:hAnsi="Calibri" w:cs="Calibri"/>
      <w:sz w:val="22"/>
      <w:szCs w:val="22"/>
    </w:rPr>
  </w:style>
  <w:style w:type="paragraph" w:styleId="Retraitcorpsdetexte2">
    <w:name w:val="Body Text Indent 2"/>
    <w:basedOn w:val="Normal"/>
    <w:link w:val="Retraitcorpsdetexte2Car"/>
    <w:rsid w:val="00420C4B"/>
    <w:pPr>
      <w:tabs>
        <w:tab w:val="left" w:pos="1134"/>
      </w:tabs>
      <w:ind w:left="1134"/>
      <w:jc w:val="both"/>
    </w:pPr>
    <w:rPr>
      <w:rFonts w:ascii="Futura" w:hAnsi="Futura"/>
      <w:color w:val="FF0000"/>
      <w:sz w:val="18"/>
      <w:szCs w:val="22"/>
      <w:lang w:eastAsia="en-US"/>
    </w:rPr>
  </w:style>
  <w:style w:type="character" w:customStyle="1" w:styleId="Retraitcorpsdetexte2Car">
    <w:name w:val="Retrait corps de texte 2 Car"/>
    <w:link w:val="Retraitcorpsdetexte2"/>
    <w:rsid w:val="00420C4B"/>
    <w:rPr>
      <w:rFonts w:ascii="Futura" w:hAnsi="Futura"/>
      <w:color w:val="FF0000"/>
      <w:sz w:val="18"/>
      <w:szCs w:val="22"/>
      <w:lang w:eastAsia="en-US"/>
    </w:rPr>
  </w:style>
  <w:style w:type="paragraph" w:styleId="Corpsdetexte">
    <w:name w:val="Body Text"/>
    <w:basedOn w:val="Normal"/>
    <w:link w:val="CorpsdetexteCar"/>
    <w:uiPriority w:val="99"/>
    <w:semiHidden/>
    <w:unhideWhenUsed/>
    <w:rsid w:val="00C62A85"/>
    <w:pPr>
      <w:spacing w:after="120"/>
    </w:pPr>
  </w:style>
  <w:style w:type="character" w:customStyle="1" w:styleId="CorpsdetexteCar">
    <w:name w:val="Corps de texte Car"/>
    <w:link w:val="Corpsdetexte"/>
    <w:uiPriority w:val="99"/>
    <w:semiHidden/>
    <w:rsid w:val="00C62A85"/>
    <w:rPr>
      <w:sz w:val="24"/>
    </w:rPr>
  </w:style>
  <w:style w:type="paragraph" w:styleId="Rvision">
    <w:name w:val="Revision"/>
    <w:hidden/>
    <w:uiPriority w:val="71"/>
    <w:rsid w:val="002261F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contact@soho-archi.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EB39862E8CF24E8BF7B6453C0B5FB9" ma:contentTypeVersion="16" ma:contentTypeDescription="Crée un document." ma:contentTypeScope="" ma:versionID="688e8a719001b559b2b4ff974aadb25b">
  <xsd:schema xmlns:xsd="http://www.w3.org/2001/XMLSchema" xmlns:xs="http://www.w3.org/2001/XMLSchema" xmlns:p="http://schemas.microsoft.com/office/2006/metadata/properties" xmlns:ns2="e4bcfc40-e2e4-4a0c-b59f-cb9e42aac76e" xmlns:ns3="97a36095-4ccb-4015-977c-d3036bbe9c5a" targetNamespace="http://schemas.microsoft.com/office/2006/metadata/properties" ma:root="true" ma:fieldsID="389d1096dec084ce8a81a20cd715455a" ns2:_="" ns3:_="">
    <xsd:import namespace="e4bcfc40-e2e4-4a0c-b59f-cb9e42aac76e"/>
    <xsd:import namespace="97a36095-4ccb-4015-977c-d3036bbe9c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cfc40-e2e4-4a0c-b59f-cb9e42aac7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8f7605df-a2ad-4943-af16-28fa826ac744"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36095-4ccb-4015-977c-d3036bbe9c5a"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cf3927d8-1e08-4e65-a52b-410fbcfb2826}" ma:internalName="TaxCatchAll" ma:showField="CatchAllData" ma:web="97a36095-4ccb-4015-977c-d3036bbe9c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99486-9318-6F47-A419-02B5F08451FA}">
  <ds:schemaRefs>
    <ds:schemaRef ds:uri="http://schemas.openxmlformats.org/officeDocument/2006/bibliography"/>
  </ds:schemaRefs>
</ds:datastoreItem>
</file>

<file path=customXml/itemProps2.xml><?xml version="1.0" encoding="utf-8"?>
<ds:datastoreItem xmlns:ds="http://schemas.openxmlformats.org/officeDocument/2006/customXml" ds:itemID="{3EFE3000-4046-4AC5-B2FC-97A9601591E0}"/>
</file>

<file path=customXml/itemProps3.xml><?xml version="1.0" encoding="utf-8"?>
<ds:datastoreItem xmlns:ds="http://schemas.openxmlformats.org/officeDocument/2006/customXml" ds:itemID="{D5C9CA22-5E30-4881-B038-DB79138EB621}"/>
</file>

<file path=docProps/app.xml><?xml version="1.0" encoding="utf-8"?>
<Properties xmlns="http://schemas.openxmlformats.org/officeDocument/2006/extended-properties" xmlns:vt="http://schemas.openxmlformats.org/officeDocument/2006/docPropsVTypes">
  <Template>Normal.dotm</Template>
  <TotalTime>0</TotalTime>
  <Pages>2</Pages>
  <Words>4126</Words>
  <Characters>22698</Characters>
  <Application>Microsoft Office Word</Application>
  <DocSecurity>0</DocSecurity>
  <Lines>189</Lines>
  <Paragraphs>53</Paragraphs>
  <ScaleCrop>false</ScaleCrop>
  <HeadingPairs>
    <vt:vector size="4" baseType="variant">
      <vt:variant>
        <vt:lpstr>Titre</vt:lpstr>
      </vt:variant>
      <vt:variant>
        <vt:i4>1</vt:i4>
      </vt:variant>
      <vt:variant>
        <vt:lpstr>Headings</vt:lpstr>
      </vt:variant>
      <vt:variant>
        <vt:i4>4</vt:i4>
      </vt:variant>
    </vt:vector>
  </HeadingPairs>
  <TitlesOfParts>
    <vt:vector size="5" baseType="lpstr">
      <vt:lpstr>GR FONCIERE DE PARTICIPATION</vt:lpstr>
      <vt:lpstr>    SCCV BUSINESS CAMPUS</vt:lpstr>
      <vt:lpstr>    30 quai Perrache</vt:lpstr>
      <vt:lpstr>    69002 Lyon</vt:lpstr>
      <vt:lpstr>    SCCV Business Campus</vt:lpstr>
    </vt:vector>
  </TitlesOfParts>
  <Company/>
  <LinksUpToDate>false</LinksUpToDate>
  <CharactersWithSpaces>26771</CharactersWithSpaces>
  <SharedDoc>false</SharedDoc>
  <HLinks>
    <vt:vector size="6" baseType="variant">
      <vt:variant>
        <vt:i4>1507450</vt:i4>
      </vt:variant>
      <vt:variant>
        <vt:i4>0</vt:i4>
      </vt:variant>
      <vt:variant>
        <vt:i4>0</vt:i4>
      </vt:variant>
      <vt:variant>
        <vt:i4>5</vt:i4>
      </vt:variant>
      <vt:variant>
        <vt:lpwstr>mailto:contact@soho-archi.com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 FONCIERE DE PARTICIPATION</dc:title>
  <dc:subject/>
  <dc:creator>Malapert Zeller</dc:creator>
  <cp:keywords/>
  <cp:lastModifiedBy>Alexis PALLUAU - SOHO Architecture</cp:lastModifiedBy>
  <cp:revision>2</cp:revision>
  <cp:lastPrinted>2022-02-21T08:27:00Z</cp:lastPrinted>
  <dcterms:created xsi:type="dcterms:W3CDTF">2024-03-09T12:42:00Z</dcterms:created>
  <dcterms:modified xsi:type="dcterms:W3CDTF">2024-03-09T12:42:00Z</dcterms:modified>
</cp:coreProperties>
</file>